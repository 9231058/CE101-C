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3329"/>
        <w:gridCol w:w="3186"/>
        <w:gridCol w:w="3240"/>
      </w:tblGrid>
      <w:tr w:rsidR="00C5232D" w:rsidRPr="00335D10" w:rsidTr="004423E3">
        <w:trPr>
          <w:jc w:val="center"/>
        </w:trPr>
        <w:tc>
          <w:tcPr>
            <w:tcW w:w="3329" w:type="dxa"/>
            <w:vAlign w:val="center"/>
          </w:tcPr>
          <w:p w:rsidR="00C5232D" w:rsidRPr="00335D10" w:rsidRDefault="00C5232D" w:rsidP="00F009B7">
            <w:pPr>
              <w:autoSpaceDE w:val="0"/>
              <w:autoSpaceDN w:val="0"/>
              <w:bidi/>
              <w:adjustRightInd w:val="0"/>
              <w:spacing w:line="24" w:lineRule="atLeast"/>
              <w:jc w:val="both"/>
              <w:rPr>
                <w:rFonts w:ascii="Tahoma" w:hAnsi="Tahoma" w:cs="Tahoma"/>
                <w:b/>
                <w:bCs/>
                <w:sz w:val="22"/>
                <w:szCs w:val="28"/>
                <w:rtl/>
                <w:lang w:bidi="fa-IR"/>
              </w:rPr>
            </w:pPr>
            <w:r w:rsidRPr="00335D10">
              <w:rPr>
                <w:rFonts w:ascii="Tahoma" w:hAnsi="Tahoma" w:cs="Tahoma" w:hint="cs"/>
                <w:b/>
                <w:bCs/>
                <w:sz w:val="22"/>
                <w:szCs w:val="28"/>
                <w:rtl/>
                <w:lang w:bidi="fa-IR"/>
              </w:rPr>
              <w:t xml:space="preserve">تمرين سري </w:t>
            </w:r>
            <w:r w:rsidR="00BA6013">
              <w:rPr>
                <w:rFonts w:ascii="Tahoma" w:hAnsi="Tahoma" w:cs="Tahoma" w:hint="cs"/>
                <w:b/>
                <w:bCs/>
                <w:sz w:val="22"/>
                <w:szCs w:val="28"/>
                <w:rtl/>
                <w:lang w:bidi="fa-IR"/>
              </w:rPr>
              <w:t>هفتم</w:t>
            </w:r>
          </w:p>
        </w:tc>
        <w:tc>
          <w:tcPr>
            <w:tcW w:w="3186" w:type="dxa"/>
            <w:vAlign w:val="center"/>
          </w:tcPr>
          <w:p w:rsidR="00C5232D" w:rsidRPr="00335D10" w:rsidRDefault="00C5232D" w:rsidP="00F009B7">
            <w:pPr>
              <w:autoSpaceDE w:val="0"/>
              <w:autoSpaceDN w:val="0"/>
              <w:bidi/>
              <w:adjustRightInd w:val="0"/>
              <w:spacing w:line="24" w:lineRule="atLeast"/>
              <w:jc w:val="both"/>
              <w:rPr>
                <w:rFonts w:ascii="Tahoma" w:hAnsi="Tahoma" w:cs="Tahoma"/>
                <w:b/>
                <w:bCs/>
                <w:sz w:val="22"/>
                <w:szCs w:val="28"/>
                <w:rtl/>
                <w:lang w:bidi="fa-IR"/>
              </w:rPr>
            </w:pPr>
            <w:r w:rsidRPr="00335D10">
              <w:rPr>
                <w:rFonts w:ascii="Tahoma" w:hAnsi="Tahoma" w:cs="Tahoma" w:hint="cs"/>
                <w:b/>
                <w:bCs/>
                <w:sz w:val="22"/>
                <w:szCs w:val="28"/>
                <w:rtl/>
                <w:lang w:bidi="fa-IR"/>
              </w:rPr>
              <w:t>مباني برنامه‌نويسي</w:t>
            </w:r>
          </w:p>
        </w:tc>
        <w:tc>
          <w:tcPr>
            <w:tcW w:w="3240" w:type="dxa"/>
            <w:vAlign w:val="center"/>
          </w:tcPr>
          <w:p w:rsidR="00C5232D" w:rsidRPr="00335D10" w:rsidRDefault="00C5232D" w:rsidP="00F009B7">
            <w:pPr>
              <w:autoSpaceDE w:val="0"/>
              <w:autoSpaceDN w:val="0"/>
              <w:bidi/>
              <w:adjustRightInd w:val="0"/>
              <w:spacing w:line="24" w:lineRule="atLeast"/>
              <w:jc w:val="both"/>
              <w:rPr>
                <w:rFonts w:ascii="Tahoma" w:hAnsi="Tahoma" w:cs="Tahoma"/>
                <w:b/>
                <w:bCs/>
                <w:sz w:val="22"/>
                <w:szCs w:val="28"/>
                <w:rtl/>
                <w:lang w:bidi="fa-IR"/>
              </w:rPr>
            </w:pPr>
            <w:r w:rsidRPr="00335D10">
              <w:rPr>
                <w:rFonts w:ascii="Tahoma" w:hAnsi="Tahoma" w:cs="Tahoma" w:hint="cs"/>
                <w:b/>
                <w:bCs/>
                <w:sz w:val="22"/>
                <w:szCs w:val="28"/>
                <w:rtl/>
                <w:lang w:bidi="fa-IR"/>
              </w:rPr>
              <w:t>نيم‌سال اول 9</w:t>
            </w:r>
            <w:r w:rsidR="00107F30">
              <w:rPr>
                <w:rFonts w:ascii="Tahoma" w:hAnsi="Tahoma" w:cs="Tahoma" w:hint="cs"/>
                <w:b/>
                <w:bCs/>
                <w:sz w:val="22"/>
                <w:szCs w:val="28"/>
                <w:rtl/>
                <w:lang w:bidi="fa-IR"/>
              </w:rPr>
              <w:t>7</w:t>
            </w:r>
            <w:r w:rsidRPr="00335D10">
              <w:rPr>
                <w:rFonts w:ascii="Tahoma" w:hAnsi="Tahoma" w:cs="Tahoma" w:hint="cs"/>
                <w:b/>
                <w:bCs/>
                <w:sz w:val="22"/>
                <w:szCs w:val="28"/>
                <w:rtl/>
                <w:lang w:bidi="fa-IR"/>
              </w:rPr>
              <w:t>-9</w:t>
            </w:r>
            <w:r w:rsidR="00107F30">
              <w:rPr>
                <w:rFonts w:ascii="Tahoma" w:hAnsi="Tahoma" w:cs="Tahoma" w:hint="cs"/>
                <w:b/>
                <w:bCs/>
                <w:sz w:val="22"/>
                <w:szCs w:val="28"/>
                <w:rtl/>
                <w:lang w:bidi="fa-IR"/>
              </w:rPr>
              <w:t>6</w:t>
            </w:r>
          </w:p>
        </w:tc>
      </w:tr>
    </w:tbl>
    <w:p w:rsidR="00C5232D" w:rsidRPr="00335D10" w:rsidRDefault="00C5232D" w:rsidP="00F009B7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 w:val="22"/>
          <w:rtl/>
          <w:lang w:bidi="fa-IR"/>
        </w:rPr>
      </w:pPr>
    </w:p>
    <w:p w:rsidR="00FB2358" w:rsidRPr="00335D10" w:rsidRDefault="00FB2358" w:rsidP="00F009B7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i/>
          <w:iCs/>
          <w:sz w:val="22"/>
          <w:u w:val="single"/>
          <w:rtl/>
          <w:lang w:bidi="fa-IR"/>
        </w:rPr>
      </w:pPr>
    </w:p>
    <w:p w:rsidR="00E93970" w:rsidRPr="00335D10" w:rsidRDefault="00E93970" w:rsidP="006B286A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b/>
          <w:bCs/>
          <w:i/>
          <w:iCs/>
          <w:sz w:val="22"/>
          <w:szCs w:val="26"/>
          <w:lang w:bidi="fa-IR"/>
        </w:rPr>
      </w:pPr>
      <w:r w:rsidRPr="00335D10">
        <w:rPr>
          <w:rFonts w:ascii="Tahoma" w:hAnsi="Tahoma" w:cs="Tahoma" w:hint="cs"/>
          <w:b/>
          <w:bCs/>
          <w:i/>
          <w:iCs/>
          <w:sz w:val="22"/>
          <w:szCs w:val="26"/>
          <w:rtl/>
          <w:lang w:bidi="fa-IR"/>
        </w:rPr>
        <w:t xml:space="preserve">به </w:t>
      </w:r>
      <w:del w:id="0" w:author="Parham Alvani" w:date="2017-12-20T18:26:00Z">
        <w:r w:rsidR="00335D10" w:rsidDel="006B286A">
          <w:rPr>
            <w:rFonts w:ascii="Tahoma" w:hAnsi="Tahoma" w:cs="Tahoma" w:hint="cs"/>
            <w:b/>
            <w:bCs/>
            <w:i/>
            <w:iCs/>
            <w:sz w:val="22"/>
            <w:szCs w:val="26"/>
            <w:rtl/>
            <w:lang w:bidi="fa-IR"/>
          </w:rPr>
          <w:delText>سه</w:delText>
        </w:r>
        <w:r w:rsidRPr="00335D10" w:rsidDel="006B286A">
          <w:rPr>
            <w:rFonts w:ascii="Tahoma" w:hAnsi="Tahoma" w:cs="Tahoma" w:hint="cs"/>
            <w:b/>
            <w:bCs/>
            <w:i/>
            <w:iCs/>
            <w:sz w:val="22"/>
            <w:szCs w:val="26"/>
            <w:rtl/>
            <w:lang w:bidi="fa-IR"/>
          </w:rPr>
          <w:delText xml:space="preserve"> </w:delText>
        </w:r>
      </w:del>
      <w:ins w:id="1" w:author="Parham Alvani" w:date="2017-12-20T18:26:00Z">
        <w:r w:rsidR="006B286A">
          <w:rPr>
            <w:rFonts w:ascii="Tahoma" w:hAnsi="Tahoma" w:cs="Tahoma" w:hint="cs"/>
            <w:b/>
            <w:bCs/>
            <w:i/>
            <w:iCs/>
            <w:sz w:val="22"/>
            <w:szCs w:val="26"/>
            <w:rtl/>
            <w:lang w:bidi="fa-IR"/>
          </w:rPr>
          <w:t>دو</w:t>
        </w:r>
        <w:r w:rsidR="006B286A" w:rsidRPr="00335D10">
          <w:rPr>
            <w:rFonts w:ascii="Tahoma" w:hAnsi="Tahoma" w:cs="Tahoma" w:hint="cs"/>
            <w:b/>
            <w:bCs/>
            <w:i/>
            <w:iCs/>
            <w:sz w:val="22"/>
            <w:szCs w:val="26"/>
            <w:rtl/>
            <w:lang w:bidi="fa-IR"/>
          </w:rPr>
          <w:t xml:space="preserve"> </w:t>
        </w:r>
      </w:ins>
      <w:r w:rsidRPr="00335D10">
        <w:rPr>
          <w:rFonts w:ascii="Tahoma" w:hAnsi="Tahoma" w:cs="Tahoma" w:hint="cs"/>
          <w:b/>
          <w:bCs/>
          <w:i/>
          <w:iCs/>
          <w:sz w:val="22"/>
          <w:szCs w:val="26"/>
          <w:rtl/>
          <w:lang w:bidi="fa-IR"/>
        </w:rPr>
        <w:t>نكته توجه كنيد</w:t>
      </w:r>
    </w:p>
    <w:p w:rsidR="00E93970" w:rsidRPr="00335D10" w:rsidRDefault="00E93970" w:rsidP="00F009B7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b/>
          <w:bCs/>
          <w:i/>
          <w:iCs/>
          <w:sz w:val="22"/>
          <w:szCs w:val="26"/>
          <w:rtl/>
          <w:lang w:bidi="fa-IR"/>
        </w:rPr>
      </w:pPr>
    </w:p>
    <w:p w:rsidR="00DC1F06" w:rsidRPr="00335D10" w:rsidRDefault="00DC1F06" w:rsidP="00F009B7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 w:val="22"/>
          <w:szCs w:val="26"/>
          <w:lang w:bidi="fa-IR"/>
        </w:rPr>
      </w:pPr>
      <w:r w:rsidRPr="00335D10">
        <w:rPr>
          <w:rFonts w:ascii="Tahoma" w:hAnsi="Tahoma" w:cs="Tahoma" w:hint="cs"/>
          <w:sz w:val="22"/>
          <w:szCs w:val="26"/>
          <w:rtl/>
          <w:lang w:bidi="fa-IR"/>
        </w:rPr>
        <w:t xml:space="preserve">الف)‌ زمان تحويل تا قبل از </w:t>
      </w:r>
      <w:r>
        <w:rPr>
          <w:rFonts w:ascii="Tahoma" w:hAnsi="Tahoma" w:cs="Tahoma" w:hint="cs"/>
          <w:sz w:val="22"/>
          <w:szCs w:val="26"/>
          <w:rtl/>
          <w:lang w:bidi="fa-IR"/>
        </w:rPr>
        <w:t>22</w:t>
      </w:r>
      <w:r w:rsidRPr="00335D10">
        <w:rPr>
          <w:rFonts w:ascii="Tahoma" w:hAnsi="Tahoma" w:cs="Tahoma" w:hint="cs"/>
          <w:sz w:val="22"/>
          <w:szCs w:val="26"/>
          <w:rtl/>
          <w:lang w:bidi="fa-IR"/>
        </w:rPr>
        <w:t xml:space="preserve">:00  روز </w:t>
      </w:r>
      <w:r>
        <w:rPr>
          <w:rFonts w:ascii="Tahoma" w:hAnsi="Tahoma" w:cs="Tahoma" w:hint="cs"/>
          <w:sz w:val="22"/>
          <w:szCs w:val="26"/>
          <w:rtl/>
          <w:lang w:bidi="fa-IR"/>
        </w:rPr>
        <w:t xml:space="preserve">پنج‌شنبه </w:t>
      </w:r>
      <w:r w:rsidR="00107F30">
        <w:rPr>
          <w:rFonts w:ascii="Tahoma" w:hAnsi="Tahoma" w:cs="Tahoma" w:hint="cs"/>
          <w:sz w:val="22"/>
          <w:szCs w:val="26"/>
          <w:rtl/>
          <w:lang w:bidi="fa-IR"/>
        </w:rPr>
        <w:t>14</w:t>
      </w:r>
      <w:r>
        <w:rPr>
          <w:rFonts w:ascii="Tahoma" w:hAnsi="Tahoma" w:cs="Tahoma" w:hint="cs"/>
          <w:sz w:val="22"/>
          <w:szCs w:val="26"/>
          <w:rtl/>
          <w:lang w:bidi="fa-IR"/>
        </w:rPr>
        <w:t xml:space="preserve"> دي</w:t>
      </w:r>
      <w:r w:rsidRPr="00335D10">
        <w:rPr>
          <w:rFonts w:ascii="Tahoma" w:hAnsi="Tahoma" w:cs="Tahoma" w:hint="cs"/>
          <w:sz w:val="22"/>
          <w:szCs w:val="26"/>
          <w:rtl/>
          <w:lang w:bidi="fa-IR"/>
        </w:rPr>
        <w:t xml:space="preserve"> ماه است.</w:t>
      </w:r>
    </w:p>
    <w:p w:rsidR="00DC1F06" w:rsidRPr="00335D10" w:rsidRDefault="00DC1F06" w:rsidP="00F009B7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 w:val="22"/>
          <w:szCs w:val="26"/>
          <w:rtl/>
          <w:lang w:bidi="fa-IR"/>
        </w:rPr>
      </w:pPr>
    </w:p>
    <w:p w:rsidR="00DC1F06" w:rsidRDefault="00DC1F06" w:rsidP="00F009B7">
      <w:pPr>
        <w:pBdr>
          <w:bottom w:val="double" w:sz="6" w:space="1" w:color="auto"/>
        </w:pBd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 w:val="22"/>
          <w:szCs w:val="26"/>
          <w:rtl/>
          <w:lang w:bidi="fa-IR"/>
        </w:rPr>
      </w:pPr>
      <w:r w:rsidRPr="00335D10">
        <w:rPr>
          <w:rFonts w:ascii="Tahoma" w:hAnsi="Tahoma" w:cs="Tahoma" w:hint="cs"/>
          <w:sz w:val="22"/>
          <w:szCs w:val="26"/>
          <w:rtl/>
          <w:lang w:bidi="fa-IR"/>
        </w:rPr>
        <w:t xml:space="preserve">ب) </w:t>
      </w:r>
      <w:r>
        <w:rPr>
          <w:rFonts w:ascii="Tahoma" w:hAnsi="Tahoma" w:cs="Tahoma" w:hint="cs"/>
          <w:sz w:val="22"/>
          <w:szCs w:val="26"/>
          <w:rtl/>
          <w:lang w:bidi="fa-IR"/>
        </w:rPr>
        <w:t xml:space="preserve">كد برنامه را در </w:t>
      </w:r>
      <w:proofErr w:type="spellStart"/>
      <w:r>
        <w:rPr>
          <w:rFonts w:ascii="Tahoma" w:hAnsi="Tahoma" w:cs="Tahoma"/>
          <w:sz w:val="22"/>
          <w:szCs w:val="26"/>
          <w:lang w:bidi="fa-IR"/>
        </w:rPr>
        <w:t>Quera</w:t>
      </w:r>
      <w:proofErr w:type="spellEnd"/>
      <w:r w:rsidRPr="00335D10">
        <w:rPr>
          <w:rFonts w:ascii="Tahoma" w:hAnsi="Tahoma" w:cs="Tahoma" w:hint="cs"/>
          <w:sz w:val="22"/>
          <w:szCs w:val="26"/>
          <w:rtl/>
          <w:lang w:bidi="fa-IR"/>
        </w:rPr>
        <w:t xml:space="preserve"> ارسال كنيد. </w:t>
      </w:r>
    </w:p>
    <w:p w:rsidR="00DC1F06" w:rsidRDefault="00DC1F06" w:rsidP="00F009B7">
      <w:pPr>
        <w:pBdr>
          <w:bottom w:val="double" w:sz="6" w:space="1" w:color="auto"/>
        </w:pBd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 w:val="22"/>
          <w:szCs w:val="26"/>
          <w:rtl/>
          <w:lang w:bidi="fa-IR"/>
        </w:rPr>
      </w:pPr>
    </w:p>
    <w:p w:rsidR="00E93970" w:rsidRPr="00335D10" w:rsidRDefault="00E93970" w:rsidP="00F009B7">
      <w:pPr>
        <w:pBdr>
          <w:bottom w:val="double" w:sz="6" w:space="1" w:color="auto"/>
        </w:pBd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 w:val="22"/>
          <w:szCs w:val="26"/>
          <w:rtl/>
          <w:lang w:bidi="fa-IR"/>
        </w:rPr>
      </w:pPr>
    </w:p>
    <w:p w:rsidR="00E93970" w:rsidRPr="00335D10" w:rsidRDefault="00E93970" w:rsidP="00F009B7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132908" w:rsidRPr="00335D10" w:rsidRDefault="00132908" w:rsidP="00F009B7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lang w:bidi="fa-IR"/>
        </w:rPr>
      </w:pPr>
    </w:p>
    <w:p w:rsidR="00D0319F" w:rsidRDefault="00B021D9" w:rsidP="002B5A74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lang w:bidi="fa-IR"/>
        </w:rPr>
        <w:pPrChange w:id="2" w:author="Parham Alvani" w:date="2017-12-20T18:56:00Z">
          <w:pPr>
            <w:autoSpaceDE w:val="0"/>
            <w:autoSpaceDN w:val="0"/>
            <w:bidi/>
            <w:adjustRightInd w:val="0"/>
            <w:jc w:val="both"/>
          </w:pPr>
        </w:pPrChange>
      </w:pPr>
      <w:r w:rsidRPr="00335D10">
        <w:rPr>
          <w:rFonts w:ascii="Tahoma" w:hAnsi="Tahoma" w:cs="Tahoma" w:hint="cs"/>
          <w:sz w:val="22"/>
          <w:rtl/>
          <w:lang w:bidi="fa-IR"/>
        </w:rPr>
        <w:t>1-</w:t>
      </w:r>
      <w:r w:rsidR="00D14DFA" w:rsidRPr="00335D10">
        <w:rPr>
          <w:rFonts w:ascii="Tahoma" w:hAnsi="Tahoma" w:cs="Tahoma" w:hint="cs"/>
          <w:sz w:val="22"/>
          <w:rtl/>
          <w:lang w:bidi="fa-IR"/>
        </w:rPr>
        <w:t xml:space="preserve"> </w:t>
      </w:r>
      <w:r w:rsidR="00D0319F" w:rsidRPr="00D0319F">
        <w:rPr>
          <w:rFonts w:ascii="Tahoma" w:hAnsi="Tahoma" w:cs="Tahoma"/>
          <w:sz w:val="22"/>
          <w:rtl/>
          <w:lang w:bidi="fa-IR"/>
        </w:rPr>
        <w:t>خروج</w:t>
      </w:r>
      <w:ins w:id="3" w:author="Parham Alvani" w:date="2017-12-20T18:29:00Z">
        <w:r w:rsidR="00233A6F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4" w:author="Parham Alvani" w:date="2017-12-20T18:29:00Z">
        <w:r w:rsidR="00D0319F" w:rsidRPr="00D0319F" w:rsidDel="00233A6F">
          <w:rPr>
            <w:rFonts w:ascii="Tahoma" w:hAnsi="Tahoma" w:cs="Tahoma"/>
            <w:sz w:val="22"/>
            <w:rtl/>
            <w:lang w:bidi="fa-IR"/>
          </w:rPr>
          <w:delText>ي</w:delText>
        </w:r>
      </w:del>
      <w:r w:rsidR="00D0319F" w:rsidRPr="00D0319F">
        <w:rPr>
          <w:rFonts w:ascii="Tahoma" w:hAnsi="Tahoma" w:cs="Tahoma"/>
          <w:sz w:val="22"/>
          <w:rtl/>
          <w:lang w:bidi="fa-IR"/>
        </w:rPr>
        <w:t xml:space="preserve"> قطعه كد زير چيست؟ نحوه تو</w:t>
      </w:r>
      <w:r w:rsidR="00D0319F">
        <w:rPr>
          <w:rFonts w:ascii="Tahoma" w:hAnsi="Tahoma" w:cs="Tahoma"/>
          <w:sz w:val="22"/>
          <w:rtl/>
          <w:lang w:bidi="fa-IR"/>
        </w:rPr>
        <w:t>ليد خروج</w:t>
      </w:r>
      <w:ins w:id="5" w:author="Parham Alvani" w:date="2017-12-20T18:29:00Z">
        <w:r w:rsidR="00233A6F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6" w:author="Parham Alvani" w:date="2017-12-20T18:29:00Z">
        <w:r w:rsidR="00D0319F" w:rsidDel="00233A6F">
          <w:rPr>
            <w:rFonts w:ascii="Tahoma" w:hAnsi="Tahoma" w:cs="Tahoma"/>
            <w:sz w:val="22"/>
            <w:rtl/>
            <w:lang w:bidi="fa-IR"/>
          </w:rPr>
          <w:delText>ي</w:delText>
        </w:r>
      </w:del>
      <w:r w:rsidR="00D0319F">
        <w:rPr>
          <w:rFonts w:ascii="Tahoma" w:hAnsi="Tahoma" w:cs="Tahoma"/>
          <w:sz w:val="22"/>
          <w:rtl/>
          <w:lang w:bidi="fa-IR"/>
        </w:rPr>
        <w:t xml:space="preserve"> را شرح دهيد.</w:t>
      </w:r>
      <w:ins w:id="7" w:author="Parham Alvani" w:date="2017-12-20T18:54:00Z">
        <w:r w:rsidR="00FC6382">
          <w:rPr>
            <w:rFonts w:ascii="Tahoma" w:hAnsi="Tahoma" w:cs="Tahoma" w:hint="cs"/>
            <w:sz w:val="22"/>
            <w:rtl/>
            <w:lang w:bidi="fa-IR"/>
          </w:rPr>
          <w:t xml:space="preserve"> (</w:t>
        </w:r>
      </w:ins>
      <w:ins w:id="8" w:author="Parham Alvani" w:date="2017-12-20T18:55:00Z">
        <w:r w:rsidR="005C1F0D">
          <w:rPr>
            <w:rFonts w:ascii="Tahoma" w:hAnsi="Tahoma" w:cs="Tahoma" w:hint="cs"/>
            <w:sz w:val="22"/>
            <w:rtl/>
            <w:lang w:bidi="fa-IR"/>
          </w:rPr>
          <w:t>۱</w:t>
        </w:r>
      </w:ins>
      <w:ins w:id="9" w:author="Parham Alvani" w:date="2017-12-20T18:56:00Z">
        <w:r w:rsidR="002B5A74">
          <w:rPr>
            <w:rFonts w:ascii="Tahoma" w:hAnsi="Tahoma" w:cs="Tahoma" w:hint="cs"/>
            <w:sz w:val="22"/>
            <w:rtl/>
            <w:lang w:bidi="fa-IR"/>
          </w:rPr>
          <w:t>۳</w:t>
        </w:r>
      </w:ins>
      <w:ins w:id="10" w:author="Parham Alvani" w:date="2017-12-20T18:54:00Z">
        <w:r w:rsidR="00FC6382">
          <w:rPr>
            <w:rFonts w:ascii="Tahoma" w:hAnsi="Tahoma" w:cs="Tahoma" w:hint="cs"/>
            <w:sz w:val="22"/>
            <w:rtl/>
            <w:lang w:bidi="fa-IR"/>
          </w:rPr>
          <w:t xml:space="preserve"> نمره)</w:t>
        </w:r>
      </w:ins>
      <w:del w:id="11" w:author="Parham Alvani" w:date="2017-12-20T18:54:00Z">
        <w:r w:rsidR="00D0319F" w:rsidDel="00FC6382">
          <w:rPr>
            <w:rFonts w:ascii="Tahoma" w:hAnsi="Tahoma" w:cs="Tahoma"/>
            <w:sz w:val="22"/>
            <w:rtl/>
            <w:lang w:bidi="fa-IR"/>
          </w:rPr>
          <w:delText xml:space="preserve"> </w:delText>
        </w:r>
      </w:del>
    </w:p>
    <w:p w:rsidR="00004DC4" w:rsidRDefault="00004DC4" w:rsidP="00F009B7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004DC4" w:rsidRPr="00004DC4" w:rsidRDefault="00107F30" w:rsidP="00233A6F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lang w:bidi="fa-IR"/>
        </w:rPr>
        <w:pPrChange w:id="12" w:author="Parham Alvani" w:date="2017-12-20T18:30:00Z">
          <w:pPr>
            <w:autoSpaceDE w:val="0"/>
            <w:autoSpaceDN w:val="0"/>
            <w:bidi/>
            <w:adjustRightInd w:val="0"/>
            <w:jc w:val="both"/>
          </w:pPr>
        </w:pPrChange>
      </w:pPr>
      <w:r>
        <w:rPr>
          <w:rFonts w:ascii="Tahoma" w:hAnsi="Tahoma" w:cs="Tahoma" w:hint="cs"/>
          <w:sz w:val="22"/>
          <w:rtl/>
          <w:lang w:bidi="fa-IR"/>
        </w:rPr>
        <w:t>در ي</w:t>
      </w:r>
      <w:ins w:id="13" w:author="Parham Alvani" w:date="2017-12-20T18:29:00Z">
        <w:r w:rsidR="00EB1C02">
          <w:rPr>
            <w:rFonts w:ascii="Tahoma" w:hAnsi="Tahoma" w:cs="Tahoma" w:hint="cs"/>
            <w:sz w:val="22"/>
            <w:rtl/>
            <w:lang w:bidi="fa-IR"/>
          </w:rPr>
          <w:t>ک</w:t>
        </w:r>
      </w:ins>
      <w:del w:id="14" w:author="Parham Alvani" w:date="2017-12-20T18:29:00Z">
        <w:r w:rsidDel="00EB1C02">
          <w:rPr>
            <w:rFonts w:ascii="Tahoma" w:hAnsi="Tahoma" w:cs="Tahoma" w:hint="cs"/>
            <w:sz w:val="22"/>
            <w:rtl/>
            <w:lang w:bidi="fa-IR"/>
          </w:rPr>
          <w:delText>ك</w:delText>
        </w:r>
      </w:del>
      <w:r>
        <w:rPr>
          <w:rFonts w:ascii="Tahoma" w:hAnsi="Tahoma" w:cs="Tahoma" w:hint="cs"/>
          <w:sz w:val="22"/>
          <w:rtl/>
          <w:lang w:bidi="fa-IR"/>
        </w:rPr>
        <w:t xml:space="preserve"> جدول </w:t>
      </w:r>
      <w:r w:rsidR="00004DC4" w:rsidRPr="00004DC4">
        <w:rPr>
          <w:rFonts w:ascii="Tahoma" w:hAnsi="Tahoma" w:cs="Tahoma" w:hint="cs"/>
          <w:sz w:val="22"/>
          <w:rtl/>
          <w:lang w:bidi="fa-IR"/>
        </w:rPr>
        <w:t>مقدار تمام متغيرها (برا</w:t>
      </w:r>
      <w:ins w:id="15" w:author="Parham Alvani" w:date="2017-12-20T18:29:00Z">
        <w:r w:rsidR="00233A6F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16" w:author="Parham Alvani" w:date="2017-12-20T18:29:00Z">
        <w:r w:rsidR="00004DC4" w:rsidRPr="00004DC4" w:rsidDel="00233A6F">
          <w:rPr>
            <w:rFonts w:ascii="Tahoma" w:hAnsi="Tahoma" w:cs="Tahoma" w:hint="cs"/>
            <w:sz w:val="22"/>
            <w:rtl/>
            <w:lang w:bidi="fa-IR"/>
          </w:rPr>
          <w:delText>ي</w:delText>
        </w:r>
      </w:del>
      <w:r w:rsidR="00004DC4" w:rsidRPr="00004DC4">
        <w:rPr>
          <w:rFonts w:ascii="Tahoma" w:hAnsi="Tahoma" w:cs="Tahoma" w:hint="cs"/>
          <w:sz w:val="22"/>
          <w:rtl/>
          <w:lang w:bidi="fa-IR"/>
        </w:rPr>
        <w:t xml:space="preserve"> آرايه مقدار اعضاي آن و براي اشاره‌گر‌ها آدرس</w:t>
      </w:r>
      <w:ins w:id="17" w:author="Parham Alvani" w:date="2017-12-20T18:29:00Z">
        <w:r w:rsidR="00233A6F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18" w:author="Parham Alvani" w:date="2017-12-20T18:29:00Z">
        <w:r w:rsidR="00004DC4" w:rsidRPr="00004DC4" w:rsidDel="00233A6F">
          <w:rPr>
            <w:rFonts w:ascii="Tahoma" w:hAnsi="Tahoma" w:cs="Tahoma" w:hint="cs"/>
            <w:sz w:val="22"/>
            <w:rtl/>
            <w:lang w:bidi="fa-IR"/>
          </w:rPr>
          <w:delText>ي</w:delText>
        </w:r>
      </w:del>
      <w:r w:rsidR="00004DC4" w:rsidRPr="00004DC4">
        <w:rPr>
          <w:rFonts w:ascii="Tahoma" w:hAnsi="Tahoma" w:cs="Tahoma" w:hint="cs"/>
          <w:sz w:val="22"/>
          <w:rtl/>
          <w:lang w:bidi="fa-IR"/>
        </w:rPr>
        <w:t xml:space="preserve"> كه به آن اشاره </w:t>
      </w:r>
      <w:del w:id="19" w:author="Parham Alvani" w:date="2017-12-20T18:29:00Z">
        <w:r w:rsidR="00004DC4" w:rsidRPr="00004DC4" w:rsidDel="00233A6F">
          <w:rPr>
            <w:rFonts w:ascii="Tahoma" w:hAnsi="Tahoma" w:cs="Tahoma" w:hint="cs"/>
            <w:sz w:val="22"/>
            <w:rtl/>
            <w:lang w:bidi="fa-IR"/>
          </w:rPr>
          <w:delText>مي‌كنند</w:delText>
        </w:r>
      </w:del>
      <w:ins w:id="20" w:author="Parham Alvani" w:date="2017-12-20T18:29:00Z">
        <w:r w:rsidR="00233A6F">
          <w:rPr>
            <w:rFonts w:ascii="Tahoma" w:hAnsi="Tahoma" w:cs="Tahoma" w:hint="cs"/>
            <w:sz w:val="22"/>
            <w:rtl/>
            <w:lang w:bidi="fa-IR"/>
          </w:rPr>
          <w:t>می‌کنند</w:t>
        </w:r>
      </w:ins>
      <w:r w:rsidR="00004DC4" w:rsidRPr="00004DC4">
        <w:rPr>
          <w:rFonts w:ascii="Tahoma" w:hAnsi="Tahoma" w:cs="Tahoma" w:hint="cs"/>
          <w:sz w:val="22"/>
          <w:rtl/>
          <w:lang w:bidi="fa-IR"/>
        </w:rPr>
        <w:t xml:space="preserve">)‌ را </w:t>
      </w:r>
      <w:r>
        <w:rPr>
          <w:rFonts w:ascii="Tahoma" w:hAnsi="Tahoma" w:cs="Tahoma" w:hint="cs"/>
          <w:sz w:val="22"/>
          <w:rtl/>
          <w:lang w:bidi="fa-IR"/>
        </w:rPr>
        <w:t>بعد از اجرا</w:t>
      </w:r>
      <w:ins w:id="21" w:author="Parham Alvani" w:date="2017-12-20T18:29:00Z">
        <w:r w:rsidR="00233A6F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22" w:author="Parham Alvani" w:date="2017-12-20T18:29:00Z">
        <w:r w:rsidDel="00233A6F">
          <w:rPr>
            <w:rFonts w:ascii="Tahoma" w:hAnsi="Tahoma" w:cs="Tahoma" w:hint="cs"/>
            <w:sz w:val="22"/>
            <w:rtl/>
            <w:lang w:bidi="fa-IR"/>
          </w:rPr>
          <w:delText>ي</w:delText>
        </w:r>
      </w:del>
      <w:r>
        <w:rPr>
          <w:rFonts w:ascii="Tahoma" w:hAnsi="Tahoma" w:cs="Tahoma" w:hint="cs"/>
          <w:sz w:val="22"/>
          <w:rtl/>
          <w:lang w:bidi="fa-IR"/>
        </w:rPr>
        <w:t xml:space="preserve"> هر دستور مشخص كنيد</w:t>
      </w:r>
      <w:r w:rsidR="00004DC4" w:rsidRPr="00004DC4">
        <w:rPr>
          <w:rFonts w:ascii="Tahoma" w:hAnsi="Tahoma" w:cs="Tahoma" w:hint="cs"/>
          <w:sz w:val="22"/>
          <w:rtl/>
          <w:lang w:bidi="fa-IR"/>
        </w:rPr>
        <w:t>.</w:t>
      </w:r>
      <w:del w:id="23" w:author="Parham Alvani" w:date="2017-12-20T18:30:00Z">
        <w:r w:rsidR="00004DC4" w:rsidRPr="00004DC4" w:rsidDel="00FC0140">
          <w:rPr>
            <w:rFonts w:ascii="Tahoma" w:hAnsi="Tahoma" w:cs="Tahoma" w:hint="cs"/>
            <w:sz w:val="22"/>
            <w:rtl/>
            <w:lang w:bidi="fa-IR"/>
          </w:rPr>
          <w:delText xml:space="preserve"> </w:delText>
        </w:r>
        <w:r w:rsidDel="00233A6F">
          <w:rPr>
            <w:rFonts w:ascii="Tahoma" w:hAnsi="Tahoma" w:cs="Tahoma" w:hint="cs"/>
            <w:sz w:val="22"/>
            <w:rtl/>
            <w:lang w:bidi="fa-IR"/>
          </w:rPr>
          <w:delText xml:space="preserve">بعد </w:delText>
        </w:r>
      </w:del>
      <w:r w:rsidR="00004DC4" w:rsidRPr="00004DC4">
        <w:rPr>
          <w:rFonts w:ascii="Tahoma" w:hAnsi="Tahoma" w:cs="Tahoma" w:hint="cs"/>
          <w:sz w:val="22"/>
          <w:rtl/>
          <w:lang w:bidi="fa-IR"/>
        </w:rPr>
        <w:t xml:space="preserve">فرض كنيد آدرس شروع آرايه برابر 100 باشد. </w:t>
      </w:r>
    </w:p>
    <w:p w:rsidR="00004DC4" w:rsidRPr="00004DC4" w:rsidRDefault="00004DC4" w:rsidP="00F009B7">
      <w:pPr>
        <w:autoSpaceDE w:val="0"/>
        <w:autoSpaceDN w:val="0"/>
        <w:adjustRightInd w:val="0"/>
        <w:spacing w:before="60"/>
        <w:jc w:val="both"/>
        <w:rPr>
          <w:rFonts w:ascii="Courier New" w:hAnsi="Courier New" w:cs="Courier New"/>
          <w:b/>
          <w:bCs/>
          <w:szCs w:val="26"/>
          <w:lang w:bidi="fa-IR"/>
        </w:rPr>
      </w:pPr>
      <w:proofErr w:type="spellStart"/>
      <w:r w:rsidRPr="00004DC4">
        <w:rPr>
          <w:rFonts w:ascii="Courier New" w:hAnsi="Courier New" w:cs="Courier New"/>
          <w:b/>
          <w:bCs/>
          <w:szCs w:val="26"/>
          <w:lang w:bidi="fa-IR"/>
        </w:rPr>
        <w:t>int</w:t>
      </w:r>
      <w:proofErr w:type="spellEnd"/>
      <w:r w:rsidRPr="00004DC4">
        <w:rPr>
          <w:rFonts w:ascii="Courier New" w:hAnsi="Courier New" w:cs="Courier New"/>
          <w:b/>
          <w:bCs/>
          <w:szCs w:val="26"/>
          <w:lang w:bidi="fa-IR"/>
        </w:rPr>
        <w:t xml:space="preserve"> </w:t>
      </w:r>
      <w:proofErr w:type="gramStart"/>
      <w:r w:rsidRPr="00004DC4">
        <w:rPr>
          <w:rFonts w:ascii="Courier New" w:hAnsi="Courier New" w:cs="Courier New"/>
          <w:b/>
          <w:bCs/>
          <w:szCs w:val="26"/>
          <w:lang w:bidi="fa-IR"/>
        </w:rPr>
        <w:t>a[</w:t>
      </w:r>
      <w:proofErr w:type="gramEnd"/>
      <w:r w:rsidRPr="00004DC4">
        <w:rPr>
          <w:rFonts w:ascii="Courier New" w:hAnsi="Courier New" w:cs="Courier New"/>
          <w:b/>
          <w:bCs/>
          <w:szCs w:val="26"/>
          <w:lang w:bidi="fa-IR"/>
        </w:rPr>
        <w:t>] = {1</w:t>
      </w:r>
      <w:r w:rsidR="00107F30">
        <w:rPr>
          <w:rFonts w:ascii="Courier New" w:hAnsi="Courier New" w:cs="Courier New"/>
          <w:b/>
          <w:bCs/>
          <w:szCs w:val="26"/>
          <w:lang w:bidi="fa-IR"/>
        </w:rPr>
        <w:t>0</w:t>
      </w:r>
      <w:r w:rsidR="00DC1F06">
        <w:rPr>
          <w:rFonts w:ascii="Courier New" w:hAnsi="Courier New" w:cs="Courier New"/>
          <w:b/>
          <w:bCs/>
          <w:szCs w:val="26"/>
          <w:lang w:bidi="fa-IR"/>
        </w:rPr>
        <w:t>0</w:t>
      </w:r>
      <w:r w:rsidRPr="00004DC4">
        <w:rPr>
          <w:rFonts w:ascii="Courier New" w:hAnsi="Courier New" w:cs="Courier New"/>
          <w:b/>
          <w:bCs/>
          <w:szCs w:val="26"/>
          <w:lang w:bidi="fa-IR"/>
        </w:rPr>
        <w:t>, 2</w:t>
      </w:r>
      <w:r w:rsidR="00DC1F06">
        <w:rPr>
          <w:rFonts w:ascii="Courier New" w:hAnsi="Courier New" w:cs="Courier New"/>
          <w:b/>
          <w:bCs/>
          <w:szCs w:val="26"/>
          <w:lang w:bidi="fa-IR"/>
        </w:rPr>
        <w:t>0</w:t>
      </w:r>
      <w:r w:rsidRPr="00004DC4">
        <w:rPr>
          <w:rFonts w:ascii="Courier New" w:hAnsi="Courier New" w:cs="Courier New"/>
          <w:b/>
          <w:bCs/>
          <w:szCs w:val="26"/>
          <w:lang w:bidi="fa-IR"/>
        </w:rPr>
        <w:t>, 3, 4</w:t>
      </w:r>
      <w:r w:rsidR="00DC1F06">
        <w:rPr>
          <w:rFonts w:ascii="Courier New" w:hAnsi="Courier New" w:cs="Courier New"/>
          <w:b/>
          <w:bCs/>
          <w:szCs w:val="26"/>
          <w:lang w:bidi="fa-IR"/>
        </w:rPr>
        <w:t>0</w:t>
      </w:r>
      <w:r w:rsidR="00107F30">
        <w:rPr>
          <w:rFonts w:ascii="Courier New" w:hAnsi="Courier New" w:cs="Courier New"/>
          <w:b/>
          <w:bCs/>
          <w:szCs w:val="26"/>
          <w:lang w:bidi="fa-IR"/>
        </w:rPr>
        <w:t>0</w:t>
      </w:r>
      <w:r w:rsidR="00DC1F06">
        <w:rPr>
          <w:rFonts w:ascii="Courier New" w:hAnsi="Courier New" w:cs="Courier New"/>
          <w:b/>
          <w:bCs/>
          <w:szCs w:val="26"/>
          <w:lang w:bidi="fa-IR"/>
        </w:rPr>
        <w:t>, 5</w:t>
      </w:r>
      <w:r>
        <w:rPr>
          <w:rFonts w:ascii="Courier New" w:hAnsi="Courier New" w:cs="Courier New"/>
          <w:b/>
          <w:bCs/>
          <w:szCs w:val="26"/>
          <w:lang w:bidi="fa-IR"/>
        </w:rPr>
        <w:t xml:space="preserve">0, </w:t>
      </w:r>
      <w:r w:rsidR="00107F30">
        <w:rPr>
          <w:rFonts w:ascii="Courier New" w:hAnsi="Courier New" w:cs="Courier New"/>
          <w:b/>
          <w:bCs/>
          <w:szCs w:val="26"/>
          <w:lang w:bidi="fa-IR"/>
        </w:rPr>
        <w:t>6</w:t>
      </w:r>
      <w:r w:rsidR="00DC1F06">
        <w:rPr>
          <w:rFonts w:ascii="Courier New" w:hAnsi="Courier New" w:cs="Courier New"/>
          <w:b/>
          <w:bCs/>
          <w:szCs w:val="26"/>
          <w:lang w:bidi="fa-IR"/>
        </w:rPr>
        <w:t>, 70</w:t>
      </w:r>
      <w:r>
        <w:rPr>
          <w:rFonts w:ascii="Courier New" w:hAnsi="Courier New" w:cs="Courier New"/>
          <w:b/>
          <w:bCs/>
          <w:szCs w:val="26"/>
          <w:lang w:bidi="fa-IR"/>
        </w:rPr>
        <w:t>0</w:t>
      </w:r>
      <w:r w:rsidR="00107F30">
        <w:rPr>
          <w:rFonts w:ascii="Courier New" w:hAnsi="Courier New" w:cs="Courier New"/>
          <w:b/>
          <w:bCs/>
          <w:szCs w:val="26"/>
          <w:lang w:bidi="fa-IR"/>
        </w:rPr>
        <w:t>, 80, 9</w:t>
      </w:r>
      <w:r w:rsidRPr="00004DC4">
        <w:rPr>
          <w:rFonts w:ascii="Courier New" w:hAnsi="Courier New" w:cs="Courier New"/>
          <w:b/>
          <w:bCs/>
          <w:szCs w:val="26"/>
          <w:lang w:bidi="fa-IR"/>
        </w:rPr>
        <w:t>};</w:t>
      </w:r>
    </w:p>
    <w:p w:rsidR="00004DC4" w:rsidRPr="00004DC4" w:rsidRDefault="00004DC4" w:rsidP="00F009B7">
      <w:pPr>
        <w:autoSpaceDE w:val="0"/>
        <w:autoSpaceDN w:val="0"/>
        <w:adjustRightInd w:val="0"/>
        <w:spacing w:before="60"/>
        <w:jc w:val="both"/>
        <w:rPr>
          <w:rFonts w:ascii="Courier New" w:hAnsi="Courier New" w:cs="Courier New"/>
          <w:b/>
          <w:bCs/>
          <w:szCs w:val="26"/>
          <w:lang w:bidi="fa-IR"/>
        </w:rPr>
      </w:pPr>
      <w:proofErr w:type="spellStart"/>
      <w:r w:rsidRPr="00004DC4">
        <w:rPr>
          <w:rFonts w:ascii="Courier New" w:hAnsi="Courier New" w:cs="Courier New"/>
          <w:b/>
          <w:bCs/>
          <w:szCs w:val="26"/>
          <w:lang w:bidi="fa-IR"/>
        </w:rPr>
        <w:t>int</w:t>
      </w:r>
      <w:proofErr w:type="spellEnd"/>
      <w:r w:rsidRPr="00004DC4">
        <w:rPr>
          <w:rFonts w:ascii="Courier New" w:hAnsi="Courier New" w:cs="Courier New"/>
          <w:b/>
          <w:bCs/>
          <w:szCs w:val="26"/>
          <w:lang w:bidi="fa-IR"/>
        </w:rPr>
        <w:t xml:space="preserve"> *p1, *p2;</w:t>
      </w:r>
    </w:p>
    <w:p w:rsidR="00004DC4" w:rsidRPr="00004DC4" w:rsidRDefault="00004DC4" w:rsidP="00F009B7">
      <w:pPr>
        <w:autoSpaceDE w:val="0"/>
        <w:autoSpaceDN w:val="0"/>
        <w:adjustRightInd w:val="0"/>
        <w:spacing w:before="60"/>
        <w:jc w:val="both"/>
        <w:rPr>
          <w:rFonts w:ascii="Courier New" w:hAnsi="Courier New" w:cs="Courier New"/>
          <w:b/>
          <w:bCs/>
          <w:szCs w:val="26"/>
          <w:lang w:bidi="fa-IR"/>
        </w:rPr>
      </w:pPr>
      <w:r w:rsidRPr="00004DC4">
        <w:rPr>
          <w:rFonts w:ascii="Courier New" w:hAnsi="Courier New" w:cs="Courier New"/>
          <w:b/>
          <w:bCs/>
          <w:szCs w:val="26"/>
          <w:lang w:bidi="fa-IR"/>
        </w:rPr>
        <w:t>p1 = a;</w:t>
      </w:r>
    </w:p>
    <w:p w:rsidR="00004DC4" w:rsidRPr="00004DC4" w:rsidRDefault="00DC1F06" w:rsidP="00F009B7">
      <w:pPr>
        <w:autoSpaceDE w:val="0"/>
        <w:autoSpaceDN w:val="0"/>
        <w:adjustRightInd w:val="0"/>
        <w:spacing w:before="60"/>
        <w:jc w:val="both"/>
        <w:rPr>
          <w:rFonts w:ascii="Courier New" w:hAnsi="Courier New" w:cs="Courier New"/>
          <w:b/>
          <w:bCs/>
          <w:szCs w:val="26"/>
          <w:lang w:bidi="fa-IR"/>
        </w:rPr>
      </w:pPr>
      <w:r>
        <w:rPr>
          <w:rFonts w:ascii="Courier New" w:hAnsi="Courier New" w:cs="Courier New"/>
          <w:b/>
          <w:bCs/>
          <w:szCs w:val="26"/>
          <w:lang w:bidi="fa-IR"/>
        </w:rPr>
        <w:t>p2 = &amp;</w:t>
      </w:r>
      <w:proofErr w:type="gramStart"/>
      <w:r>
        <w:rPr>
          <w:rFonts w:ascii="Courier New" w:hAnsi="Courier New" w:cs="Courier New"/>
          <w:b/>
          <w:bCs/>
          <w:szCs w:val="26"/>
          <w:lang w:bidi="fa-IR"/>
        </w:rPr>
        <w:t>a[</w:t>
      </w:r>
      <w:proofErr w:type="gramEnd"/>
      <w:r w:rsidR="00107F30">
        <w:rPr>
          <w:rFonts w:ascii="Courier New" w:hAnsi="Courier New" w:cs="Courier New"/>
          <w:b/>
          <w:bCs/>
          <w:szCs w:val="26"/>
          <w:lang w:bidi="fa-IR"/>
        </w:rPr>
        <w:t>3</w:t>
      </w:r>
      <w:r w:rsidR="00004DC4" w:rsidRPr="00004DC4">
        <w:rPr>
          <w:rFonts w:ascii="Courier New" w:hAnsi="Courier New" w:cs="Courier New"/>
          <w:b/>
          <w:bCs/>
          <w:szCs w:val="26"/>
          <w:lang w:bidi="fa-IR"/>
        </w:rPr>
        <w:t>];</w:t>
      </w:r>
    </w:p>
    <w:p w:rsidR="00004DC4" w:rsidRPr="00004DC4" w:rsidRDefault="00004DC4" w:rsidP="00F009B7">
      <w:pPr>
        <w:autoSpaceDE w:val="0"/>
        <w:autoSpaceDN w:val="0"/>
        <w:adjustRightInd w:val="0"/>
        <w:spacing w:before="60"/>
        <w:jc w:val="both"/>
        <w:rPr>
          <w:rFonts w:ascii="Courier New" w:hAnsi="Courier New" w:cs="Courier New"/>
          <w:b/>
          <w:bCs/>
          <w:szCs w:val="26"/>
          <w:lang w:bidi="fa-IR"/>
        </w:rPr>
      </w:pPr>
      <w:proofErr w:type="gramStart"/>
      <w:r w:rsidRPr="00004DC4">
        <w:rPr>
          <w:rFonts w:ascii="Courier New" w:hAnsi="Courier New" w:cs="Courier New"/>
          <w:b/>
          <w:bCs/>
          <w:szCs w:val="26"/>
          <w:lang w:bidi="fa-IR"/>
        </w:rPr>
        <w:t>a[</w:t>
      </w:r>
      <w:proofErr w:type="gramEnd"/>
      <w:r w:rsidRPr="00004DC4">
        <w:rPr>
          <w:rFonts w:ascii="Courier New" w:hAnsi="Courier New" w:cs="Courier New"/>
          <w:b/>
          <w:bCs/>
          <w:szCs w:val="26"/>
          <w:lang w:bidi="fa-IR"/>
        </w:rPr>
        <w:t>1] = *</w:t>
      </w:r>
      <w:r w:rsidR="00107F30">
        <w:rPr>
          <w:rFonts w:ascii="Courier New" w:hAnsi="Courier New" w:cs="Courier New"/>
          <w:b/>
          <w:bCs/>
          <w:szCs w:val="26"/>
          <w:lang w:bidi="fa-IR"/>
        </w:rPr>
        <w:t>(</w:t>
      </w:r>
      <w:r w:rsidRPr="00004DC4">
        <w:rPr>
          <w:rFonts w:ascii="Courier New" w:hAnsi="Courier New" w:cs="Courier New"/>
          <w:b/>
          <w:bCs/>
          <w:szCs w:val="26"/>
          <w:lang w:bidi="fa-IR"/>
        </w:rPr>
        <w:t xml:space="preserve">p1 </w:t>
      </w:r>
      <w:r w:rsidR="00107F30">
        <w:rPr>
          <w:rFonts w:ascii="Courier New" w:hAnsi="Courier New" w:cs="Courier New"/>
          <w:b/>
          <w:bCs/>
          <w:szCs w:val="26"/>
          <w:lang w:bidi="fa-IR"/>
        </w:rPr>
        <w:t xml:space="preserve">– 1)+ </w:t>
      </w:r>
      <w:r w:rsidRPr="00004DC4">
        <w:rPr>
          <w:rFonts w:ascii="Courier New" w:hAnsi="Courier New" w:cs="Courier New"/>
          <w:b/>
          <w:bCs/>
          <w:szCs w:val="26"/>
          <w:lang w:bidi="fa-IR"/>
        </w:rPr>
        <w:t>p2</w:t>
      </w:r>
      <w:r w:rsidR="00107F30">
        <w:rPr>
          <w:rFonts w:ascii="Courier New" w:hAnsi="Courier New" w:cs="Courier New"/>
          <w:b/>
          <w:bCs/>
          <w:szCs w:val="26"/>
          <w:lang w:bidi="fa-IR"/>
        </w:rPr>
        <w:t>[3]</w:t>
      </w:r>
      <w:r w:rsidRPr="00004DC4">
        <w:rPr>
          <w:rFonts w:ascii="Courier New" w:hAnsi="Courier New" w:cs="Courier New"/>
          <w:b/>
          <w:bCs/>
          <w:szCs w:val="26"/>
          <w:lang w:bidi="fa-IR"/>
        </w:rPr>
        <w:t>;</w:t>
      </w:r>
    </w:p>
    <w:p w:rsidR="00004DC4" w:rsidRDefault="00DC1F06" w:rsidP="00F009B7">
      <w:pPr>
        <w:autoSpaceDE w:val="0"/>
        <w:autoSpaceDN w:val="0"/>
        <w:adjustRightInd w:val="0"/>
        <w:spacing w:before="60"/>
        <w:jc w:val="both"/>
        <w:rPr>
          <w:rFonts w:ascii="Courier New" w:hAnsi="Courier New" w:cs="Courier New"/>
          <w:b/>
          <w:bCs/>
          <w:szCs w:val="26"/>
          <w:lang w:bidi="fa-IR"/>
        </w:rPr>
      </w:pPr>
      <w:proofErr w:type="gramStart"/>
      <w:r>
        <w:rPr>
          <w:rFonts w:ascii="Courier New" w:hAnsi="Courier New" w:cs="Courier New"/>
          <w:b/>
          <w:bCs/>
          <w:szCs w:val="26"/>
          <w:lang w:bidi="fa-IR"/>
        </w:rPr>
        <w:t>a[</w:t>
      </w:r>
      <w:proofErr w:type="gramEnd"/>
      <w:r>
        <w:rPr>
          <w:rFonts w:ascii="Courier New" w:hAnsi="Courier New" w:cs="Courier New"/>
          <w:b/>
          <w:bCs/>
          <w:szCs w:val="26"/>
          <w:lang w:bidi="fa-IR"/>
        </w:rPr>
        <w:t xml:space="preserve">2] = </w:t>
      </w:r>
      <w:r w:rsidR="00107F30">
        <w:rPr>
          <w:rFonts w:ascii="Courier New" w:hAnsi="Courier New" w:cs="Courier New"/>
          <w:b/>
          <w:bCs/>
          <w:szCs w:val="26"/>
          <w:lang w:bidi="fa-IR"/>
        </w:rPr>
        <w:t>*(p1 + 1) /</w:t>
      </w:r>
      <w:r>
        <w:rPr>
          <w:rFonts w:ascii="Courier New" w:hAnsi="Courier New" w:cs="Courier New"/>
          <w:b/>
          <w:bCs/>
          <w:szCs w:val="26"/>
          <w:lang w:bidi="fa-IR"/>
        </w:rPr>
        <w:t xml:space="preserve"> (*p2 + 3</w:t>
      </w:r>
      <w:r w:rsidR="00004DC4" w:rsidRPr="00004DC4">
        <w:rPr>
          <w:rFonts w:ascii="Courier New" w:hAnsi="Courier New" w:cs="Courier New"/>
          <w:b/>
          <w:bCs/>
          <w:szCs w:val="26"/>
          <w:lang w:bidi="fa-IR"/>
        </w:rPr>
        <w:t>);</w:t>
      </w:r>
    </w:p>
    <w:p w:rsidR="00107F30" w:rsidRPr="00004DC4" w:rsidRDefault="00107F30" w:rsidP="00F009B7">
      <w:pPr>
        <w:autoSpaceDE w:val="0"/>
        <w:autoSpaceDN w:val="0"/>
        <w:adjustRightInd w:val="0"/>
        <w:spacing w:before="60"/>
        <w:jc w:val="both"/>
        <w:rPr>
          <w:rFonts w:ascii="Courier New" w:hAnsi="Courier New" w:cs="Courier New"/>
          <w:b/>
          <w:bCs/>
          <w:szCs w:val="26"/>
          <w:lang w:bidi="fa-IR"/>
        </w:rPr>
      </w:pPr>
      <w:r>
        <w:rPr>
          <w:rFonts w:ascii="Courier New" w:hAnsi="Courier New" w:cs="Courier New"/>
          <w:b/>
          <w:bCs/>
          <w:szCs w:val="26"/>
          <w:lang w:bidi="fa-IR"/>
        </w:rPr>
        <w:t>p2 += 2;</w:t>
      </w:r>
    </w:p>
    <w:p w:rsidR="00004DC4" w:rsidRPr="00004DC4" w:rsidRDefault="00004DC4" w:rsidP="00F009B7">
      <w:pPr>
        <w:autoSpaceDE w:val="0"/>
        <w:autoSpaceDN w:val="0"/>
        <w:adjustRightInd w:val="0"/>
        <w:spacing w:before="60"/>
        <w:jc w:val="both"/>
        <w:rPr>
          <w:rFonts w:ascii="Courier New" w:hAnsi="Courier New" w:cs="Courier New"/>
          <w:b/>
          <w:bCs/>
          <w:szCs w:val="26"/>
          <w:lang w:bidi="fa-IR"/>
        </w:rPr>
      </w:pPr>
      <w:r w:rsidRPr="00004DC4">
        <w:rPr>
          <w:rFonts w:ascii="Courier New" w:hAnsi="Courier New" w:cs="Courier New"/>
          <w:b/>
          <w:bCs/>
          <w:szCs w:val="26"/>
          <w:lang w:bidi="fa-IR"/>
        </w:rPr>
        <w:t xml:space="preserve">*p2 = </w:t>
      </w:r>
      <w:r w:rsidR="00DC1F06">
        <w:rPr>
          <w:rFonts w:ascii="Courier New" w:hAnsi="Courier New" w:cs="Courier New"/>
          <w:b/>
          <w:bCs/>
          <w:szCs w:val="26"/>
          <w:lang w:bidi="fa-IR"/>
        </w:rPr>
        <w:t>5</w:t>
      </w:r>
      <w:r w:rsidRPr="00004DC4">
        <w:rPr>
          <w:rFonts w:ascii="Courier New" w:hAnsi="Courier New" w:cs="Courier New"/>
          <w:b/>
          <w:bCs/>
          <w:szCs w:val="26"/>
          <w:lang w:bidi="fa-IR"/>
        </w:rPr>
        <w:t>;</w:t>
      </w:r>
    </w:p>
    <w:p w:rsidR="00004DC4" w:rsidRDefault="00004DC4" w:rsidP="00F009B7">
      <w:pPr>
        <w:autoSpaceDE w:val="0"/>
        <w:autoSpaceDN w:val="0"/>
        <w:adjustRightInd w:val="0"/>
        <w:spacing w:before="60"/>
        <w:jc w:val="both"/>
        <w:rPr>
          <w:rFonts w:ascii="Courier New" w:hAnsi="Courier New" w:cs="Courier New"/>
          <w:b/>
          <w:bCs/>
          <w:szCs w:val="26"/>
          <w:lang w:bidi="fa-IR"/>
        </w:rPr>
      </w:pPr>
      <w:proofErr w:type="gramStart"/>
      <w:r w:rsidRPr="00004DC4">
        <w:rPr>
          <w:rFonts w:ascii="Courier New" w:hAnsi="Courier New" w:cs="Courier New"/>
          <w:b/>
          <w:bCs/>
          <w:szCs w:val="26"/>
          <w:lang w:bidi="fa-IR"/>
        </w:rPr>
        <w:t>a[</w:t>
      </w:r>
      <w:proofErr w:type="gramEnd"/>
      <w:r w:rsidRPr="00004DC4">
        <w:rPr>
          <w:rFonts w:ascii="Courier New" w:hAnsi="Courier New" w:cs="Courier New"/>
          <w:b/>
          <w:bCs/>
          <w:szCs w:val="26"/>
          <w:lang w:bidi="fa-IR"/>
        </w:rPr>
        <w:t>3] = a[0] + *p1;</w:t>
      </w:r>
    </w:p>
    <w:p w:rsidR="00004DC4" w:rsidRDefault="00107F30" w:rsidP="00F009B7">
      <w:pPr>
        <w:autoSpaceDE w:val="0"/>
        <w:autoSpaceDN w:val="0"/>
        <w:adjustRightInd w:val="0"/>
        <w:spacing w:before="60"/>
        <w:jc w:val="both"/>
        <w:rPr>
          <w:rFonts w:ascii="Courier New" w:hAnsi="Courier New" w:cs="Courier New"/>
          <w:b/>
          <w:bCs/>
          <w:szCs w:val="26"/>
          <w:lang w:bidi="fa-IR"/>
        </w:rPr>
      </w:pPr>
      <w:proofErr w:type="gramStart"/>
      <w:r>
        <w:rPr>
          <w:rFonts w:ascii="Courier New" w:hAnsi="Courier New" w:cs="Courier New"/>
          <w:b/>
          <w:bCs/>
          <w:szCs w:val="26"/>
          <w:lang w:bidi="fa-IR"/>
        </w:rPr>
        <w:t>for( ;</w:t>
      </w:r>
      <w:proofErr w:type="gramEnd"/>
      <w:r>
        <w:rPr>
          <w:rFonts w:ascii="Courier New" w:hAnsi="Courier New" w:cs="Courier New"/>
          <w:b/>
          <w:bCs/>
          <w:szCs w:val="26"/>
          <w:lang w:bidi="fa-IR"/>
        </w:rPr>
        <w:t xml:space="preserve"> p2 – p1 &gt;= 1</w:t>
      </w:r>
      <w:r w:rsidR="00004DC4">
        <w:rPr>
          <w:rFonts w:ascii="Courier New" w:hAnsi="Courier New" w:cs="Courier New"/>
          <w:b/>
          <w:bCs/>
          <w:szCs w:val="26"/>
          <w:lang w:bidi="fa-IR"/>
        </w:rPr>
        <w:t>; p</w:t>
      </w:r>
      <w:r>
        <w:rPr>
          <w:rFonts w:ascii="Courier New" w:hAnsi="Courier New" w:cs="Courier New"/>
          <w:b/>
          <w:bCs/>
          <w:szCs w:val="26"/>
          <w:lang w:bidi="fa-IR"/>
        </w:rPr>
        <w:t>1</w:t>
      </w:r>
      <w:r w:rsidR="00004DC4">
        <w:rPr>
          <w:rFonts w:ascii="Courier New" w:hAnsi="Courier New" w:cs="Courier New"/>
          <w:b/>
          <w:bCs/>
          <w:szCs w:val="26"/>
          <w:lang w:bidi="fa-IR"/>
        </w:rPr>
        <w:t>++)</w:t>
      </w:r>
    </w:p>
    <w:p w:rsidR="00004DC4" w:rsidRPr="00004DC4" w:rsidRDefault="00107F30" w:rsidP="00F009B7">
      <w:pPr>
        <w:autoSpaceDE w:val="0"/>
        <w:autoSpaceDN w:val="0"/>
        <w:adjustRightInd w:val="0"/>
        <w:spacing w:before="60"/>
        <w:jc w:val="both"/>
        <w:rPr>
          <w:rFonts w:ascii="Courier New" w:hAnsi="Courier New" w:cs="Courier New"/>
          <w:b/>
          <w:bCs/>
          <w:szCs w:val="26"/>
          <w:lang w:bidi="fa-IR"/>
        </w:rPr>
      </w:pPr>
      <w:r>
        <w:rPr>
          <w:rFonts w:ascii="Courier New" w:hAnsi="Courier New" w:cs="Courier New"/>
          <w:b/>
          <w:bCs/>
          <w:szCs w:val="26"/>
          <w:lang w:bidi="fa-IR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Cs w:val="26"/>
          <w:lang w:bidi="fa-IR"/>
        </w:rPr>
        <w:t>printf</w:t>
      </w:r>
      <w:proofErr w:type="spellEnd"/>
      <w:r>
        <w:rPr>
          <w:rFonts w:ascii="Courier New" w:hAnsi="Courier New" w:cs="Courier New"/>
          <w:b/>
          <w:bCs/>
          <w:szCs w:val="26"/>
          <w:lang w:bidi="fa-IR"/>
        </w:rPr>
        <w:t>(</w:t>
      </w:r>
      <w:proofErr w:type="gramEnd"/>
      <w:r>
        <w:rPr>
          <w:rFonts w:ascii="Courier New" w:hAnsi="Courier New" w:cs="Courier New"/>
          <w:b/>
          <w:bCs/>
          <w:szCs w:val="26"/>
          <w:lang w:bidi="fa-IR"/>
        </w:rPr>
        <w:t>"%d\n", *</w:t>
      </w:r>
      <w:r w:rsidR="00DC1F06">
        <w:rPr>
          <w:rFonts w:ascii="Courier New" w:hAnsi="Courier New" w:cs="Courier New"/>
          <w:b/>
          <w:bCs/>
          <w:szCs w:val="26"/>
          <w:lang w:bidi="fa-IR"/>
        </w:rPr>
        <w:t>p2 +</w:t>
      </w:r>
      <w:r w:rsidR="00004DC4">
        <w:rPr>
          <w:rFonts w:ascii="Courier New" w:hAnsi="Courier New" w:cs="Courier New"/>
          <w:b/>
          <w:bCs/>
          <w:szCs w:val="26"/>
          <w:lang w:bidi="fa-IR"/>
        </w:rPr>
        <w:t xml:space="preserve"> *</w:t>
      </w:r>
      <w:r>
        <w:rPr>
          <w:rFonts w:ascii="Courier New" w:hAnsi="Courier New" w:cs="Courier New"/>
          <w:b/>
          <w:bCs/>
          <w:szCs w:val="26"/>
          <w:lang w:bidi="fa-IR"/>
        </w:rPr>
        <w:t>(</w:t>
      </w:r>
      <w:r w:rsidR="00004DC4">
        <w:rPr>
          <w:rFonts w:ascii="Courier New" w:hAnsi="Courier New" w:cs="Courier New"/>
          <w:b/>
          <w:bCs/>
          <w:szCs w:val="26"/>
          <w:lang w:bidi="fa-IR"/>
        </w:rPr>
        <w:t>p1</w:t>
      </w:r>
      <w:r>
        <w:rPr>
          <w:rFonts w:ascii="Courier New" w:hAnsi="Courier New" w:cs="Courier New"/>
          <w:b/>
          <w:bCs/>
          <w:szCs w:val="26"/>
          <w:lang w:bidi="fa-IR"/>
        </w:rPr>
        <w:t xml:space="preserve"> - 1)</w:t>
      </w:r>
      <w:r w:rsidR="00004DC4">
        <w:rPr>
          <w:rFonts w:ascii="Courier New" w:hAnsi="Courier New" w:cs="Courier New"/>
          <w:b/>
          <w:bCs/>
          <w:szCs w:val="26"/>
          <w:lang w:bidi="fa-IR"/>
        </w:rPr>
        <w:t>);</w:t>
      </w:r>
    </w:p>
    <w:p w:rsidR="00D0319F" w:rsidRPr="00004DC4" w:rsidRDefault="00D0319F" w:rsidP="00F009B7">
      <w:pPr>
        <w:autoSpaceDE w:val="0"/>
        <w:autoSpaceDN w:val="0"/>
        <w:adjustRightInd w:val="0"/>
        <w:spacing w:before="60"/>
        <w:jc w:val="both"/>
        <w:rPr>
          <w:rFonts w:ascii="Courier New" w:hAnsi="Courier New" w:cs="Courier New"/>
          <w:b/>
          <w:bCs/>
          <w:szCs w:val="26"/>
          <w:rtl/>
          <w:lang w:bidi="fa-IR"/>
        </w:rPr>
      </w:pPr>
    </w:p>
    <w:p w:rsidR="00911149" w:rsidRDefault="00223F0B" w:rsidP="005C12FF">
      <w:pPr>
        <w:autoSpaceDE w:val="0"/>
        <w:autoSpaceDN w:val="0"/>
        <w:bidi/>
        <w:adjustRightInd w:val="0"/>
        <w:jc w:val="both"/>
        <w:rPr>
          <w:ins w:id="24" w:author="Parham Alvani" w:date="2017-12-20T20:32:00Z"/>
          <w:rFonts w:ascii="Tahoma" w:hAnsi="Tahoma" w:cs="Tahoma"/>
          <w:sz w:val="22"/>
          <w:rtl/>
          <w:lang w:bidi="fa-IR"/>
        </w:rPr>
        <w:pPrChange w:id="25" w:author="Parham Alvani" w:date="2017-12-20T20:33:00Z">
          <w:pPr>
            <w:autoSpaceDE w:val="0"/>
            <w:autoSpaceDN w:val="0"/>
            <w:bidi/>
            <w:adjustRightInd w:val="0"/>
            <w:jc w:val="both"/>
          </w:pPr>
        </w:pPrChange>
      </w:pPr>
      <w:r>
        <w:rPr>
          <w:rFonts w:ascii="Tahoma" w:hAnsi="Tahoma" w:cs="Tahoma" w:hint="cs"/>
          <w:sz w:val="22"/>
          <w:rtl/>
          <w:lang w:bidi="fa-IR"/>
        </w:rPr>
        <w:t xml:space="preserve">2- </w:t>
      </w:r>
      <w:ins w:id="26" w:author="Parham Alvani" w:date="2017-12-20T20:33:00Z">
        <w:r w:rsidR="005C12FF" w:rsidRPr="005C12FF">
          <w:rPr>
            <w:rFonts w:ascii="Tahoma" w:hAnsi="Tahoma" w:cs="Tahoma"/>
            <w:sz w:val="22"/>
            <w:rtl/>
          </w:rPr>
          <w:t>در اين تمرين در ابتدا ماتريسی ساخته می‌شود كه تعداد ستونهای آن مشخص است ولی تعداد سطرهای آن مشخص نيست. سپس از اين ماتريس برای اعمال رياضی استفاده می‌گردد</w:t>
        </w:r>
        <w:r w:rsidR="005C12FF" w:rsidRPr="005C12FF">
          <w:rPr>
            <w:rFonts w:ascii="Tahoma" w:hAnsi="Tahoma" w:cs="Tahoma"/>
            <w:sz w:val="22"/>
            <w:lang w:bidi="fa-IR"/>
          </w:rPr>
          <w:t>.</w:t>
        </w:r>
      </w:ins>
      <w:del w:id="27" w:author="Parham Alvani" w:date="2017-12-20T20:33:00Z">
        <w:r w:rsidR="00F009B7" w:rsidRPr="00F009B7" w:rsidDel="005C12FF">
          <w:rPr>
            <w:rFonts w:ascii="Tahoma" w:hAnsi="Tahoma" w:cs="Tahoma" w:hint="cs"/>
            <w:sz w:val="22"/>
            <w:rtl/>
            <w:lang w:bidi="fa-IR"/>
          </w:rPr>
          <w:delText>در اين تمرين در ا</w:delText>
        </w:r>
      </w:del>
      <w:del w:id="28" w:author="Parham Alvani" w:date="2017-12-20T20:30:00Z">
        <w:r w:rsidR="00F009B7" w:rsidRPr="00F009B7" w:rsidDel="001A68FC">
          <w:rPr>
            <w:rFonts w:ascii="Tahoma" w:hAnsi="Tahoma" w:cs="Tahoma" w:hint="cs"/>
            <w:sz w:val="22"/>
            <w:rtl/>
            <w:lang w:bidi="fa-IR"/>
          </w:rPr>
          <w:delText>ي</w:delText>
        </w:r>
      </w:del>
      <w:del w:id="29" w:author="Parham Alvani" w:date="2017-12-20T20:33:00Z">
        <w:r w:rsidR="00F009B7" w:rsidRPr="00F009B7" w:rsidDel="005C12FF">
          <w:rPr>
            <w:rFonts w:ascii="Tahoma" w:hAnsi="Tahoma" w:cs="Tahoma" w:hint="cs"/>
            <w:sz w:val="22"/>
            <w:rtl/>
            <w:lang w:bidi="fa-IR"/>
          </w:rPr>
          <w:delText>تدا ماتريسي ساخته مي‌شود كه تعداد ستونهاي آن مشخص است ولي تعداد سطرهاي آن مشخص نيست. سپس از اين ماتريس براي اعمال رياضي استفاده مي‌گردد.</w:delText>
        </w:r>
      </w:del>
    </w:p>
    <w:p w:rsidR="00A21533" w:rsidRDefault="00F009B7" w:rsidP="00A21533">
      <w:pPr>
        <w:autoSpaceDE w:val="0"/>
        <w:autoSpaceDN w:val="0"/>
        <w:bidi/>
        <w:adjustRightInd w:val="0"/>
        <w:jc w:val="both"/>
        <w:rPr>
          <w:ins w:id="30" w:author="Parham Alvani" w:date="2017-12-20T20:34:00Z"/>
          <w:rFonts w:ascii="Tahoma" w:hAnsi="Tahoma" w:cs="Tahoma"/>
          <w:sz w:val="22"/>
          <w:rtl/>
          <w:lang w:bidi="fa-IR"/>
        </w:rPr>
        <w:pPrChange w:id="31" w:author="Parham Alvani" w:date="2017-12-20T20:35:00Z">
          <w:pPr>
            <w:autoSpaceDE w:val="0"/>
            <w:autoSpaceDN w:val="0"/>
            <w:bidi/>
            <w:adjustRightInd w:val="0"/>
            <w:jc w:val="both"/>
          </w:pPr>
        </w:pPrChange>
      </w:pPr>
      <w:del w:id="32" w:author="Parham Alvani" w:date="2017-12-20T20:32:00Z">
        <w:r w:rsidRPr="00F009B7" w:rsidDel="00911149">
          <w:rPr>
            <w:rFonts w:ascii="Tahoma" w:hAnsi="Tahoma" w:cs="Tahoma" w:hint="cs"/>
            <w:sz w:val="22"/>
            <w:rtl/>
            <w:lang w:bidi="fa-IR"/>
          </w:rPr>
          <w:delText xml:space="preserve"> </w:delText>
        </w:r>
      </w:del>
      <w:r w:rsidRPr="00F009B7">
        <w:rPr>
          <w:rFonts w:ascii="Tahoma" w:hAnsi="Tahoma" w:cs="Tahoma" w:hint="cs"/>
          <w:sz w:val="22"/>
          <w:rtl/>
          <w:lang w:bidi="fa-IR"/>
        </w:rPr>
        <w:t>برا</w:t>
      </w:r>
      <w:ins w:id="33" w:author="Parham Alvani" w:date="2017-12-20T20:34:00Z">
        <w:r w:rsidR="00A21533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34" w:author="Parham Alvani" w:date="2017-12-20T20:34:00Z">
        <w:r w:rsidRPr="00F009B7" w:rsidDel="00A21533">
          <w:rPr>
            <w:rFonts w:ascii="Tahoma" w:hAnsi="Tahoma" w:cs="Tahoma" w:hint="cs"/>
            <w:sz w:val="22"/>
            <w:rtl/>
            <w:lang w:bidi="fa-IR"/>
          </w:rPr>
          <w:delText>ي</w:delText>
        </w:r>
      </w:del>
      <w:r w:rsidRPr="00F009B7">
        <w:rPr>
          <w:rFonts w:ascii="Tahoma" w:hAnsi="Tahoma" w:cs="Tahoma" w:hint="cs"/>
          <w:sz w:val="22"/>
          <w:rtl/>
          <w:lang w:bidi="fa-IR"/>
        </w:rPr>
        <w:t xml:space="preserve"> اين منظور، برنامه‌ا</w:t>
      </w:r>
      <w:ins w:id="35" w:author="Parham Alvani" w:date="2017-12-20T20:34:00Z">
        <w:r w:rsidR="00A21533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36" w:author="Parham Alvani" w:date="2017-12-20T20:34:00Z">
        <w:r w:rsidRPr="00F009B7" w:rsidDel="00A21533">
          <w:rPr>
            <w:rFonts w:ascii="Tahoma" w:hAnsi="Tahoma" w:cs="Tahoma" w:hint="cs"/>
            <w:sz w:val="22"/>
            <w:rtl/>
            <w:lang w:bidi="fa-IR"/>
          </w:rPr>
          <w:delText>ي</w:delText>
        </w:r>
      </w:del>
      <w:r w:rsidRPr="00F009B7">
        <w:rPr>
          <w:rFonts w:ascii="Tahoma" w:hAnsi="Tahoma" w:cs="Tahoma" w:hint="cs"/>
          <w:sz w:val="22"/>
          <w:rtl/>
          <w:lang w:bidi="fa-IR"/>
        </w:rPr>
        <w:t xml:space="preserve"> بنويسيد كه ابتدا تعداد ستون‌ها</w:t>
      </w:r>
      <w:ins w:id="37" w:author="Parham Alvani" w:date="2017-12-20T20:34:00Z">
        <w:r w:rsidR="00A21533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38" w:author="Parham Alvani" w:date="2017-12-20T20:34:00Z">
        <w:r w:rsidRPr="00F009B7" w:rsidDel="00A21533">
          <w:rPr>
            <w:rFonts w:ascii="Tahoma" w:hAnsi="Tahoma" w:cs="Tahoma" w:hint="cs"/>
            <w:sz w:val="22"/>
            <w:rtl/>
            <w:lang w:bidi="fa-IR"/>
          </w:rPr>
          <w:delText>ي</w:delText>
        </w:r>
      </w:del>
      <w:r w:rsidRPr="00F009B7">
        <w:rPr>
          <w:rFonts w:ascii="Tahoma" w:hAnsi="Tahoma" w:cs="Tahoma" w:hint="cs"/>
          <w:sz w:val="22"/>
          <w:rtl/>
          <w:lang w:bidi="fa-IR"/>
        </w:rPr>
        <w:t xml:space="preserve"> ي</w:t>
      </w:r>
      <w:ins w:id="39" w:author="Parham Alvani" w:date="2017-12-20T20:34:00Z">
        <w:r w:rsidR="00A21533">
          <w:rPr>
            <w:rFonts w:ascii="Tahoma" w:hAnsi="Tahoma" w:cs="Tahoma" w:hint="cs"/>
            <w:sz w:val="22"/>
            <w:rtl/>
            <w:lang w:bidi="fa-IR"/>
          </w:rPr>
          <w:t>ک</w:t>
        </w:r>
      </w:ins>
      <w:del w:id="40" w:author="Parham Alvani" w:date="2017-12-20T20:34:00Z">
        <w:r w:rsidRPr="00F009B7" w:rsidDel="00A21533">
          <w:rPr>
            <w:rFonts w:ascii="Tahoma" w:hAnsi="Tahoma" w:cs="Tahoma" w:hint="cs"/>
            <w:sz w:val="22"/>
            <w:rtl/>
            <w:lang w:bidi="fa-IR"/>
          </w:rPr>
          <w:delText>ك</w:delText>
        </w:r>
      </w:del>
      <w:r w:rsidRPr="00F009B7">
        <w:rPr>
          <w:rFonts w:ascii="Tahoma" w:hAnsi="Tahoma" w:cs="Tahoma" w:hint="cs"/>
          <w:sz w:val="22"/>
          <w:rtl/>
          <w:lang w:bidi="fa-IR"/>
        </w:rPr>
        <w:t xml:space="preserve"> ماتريس را از كاربر بگيرد (عدد </w:t>
      </w:r>
      <w:r w:rsidRPr="00F009B7">
        <w:rPr>
          <w:rFonts w:ascii="Tahoma" w:hAnsi="Tahoma" w:cs="Tahoma"/>
          <w:sz w:val="22"/>
          <w:lang w:bidi="fa-IR"/>
        </w:rPr>
        <w:t>m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). </w:t>
      </w:r>
      <w:del w:id="41" w:author="Parham Alvani" w:date="2017-12-20T20:35:00Z">
        <w:r w:rsidRPr="00F009B7" w:rsidDel="00A21533">
          <w:rPr>
            <w:rFonts w:ascii="Tahoma" w:hAnsi="Tahoma" w:cs="Tahoma" w:hint="cs"/>
            <w:sz w:val="22"/>
            <w:rtl/>
            <w:lang w:bidi="fa-IR"/>
          </w:rPr>
          <w:delText>بعد از آن</w:delText>
        </w:r>
      </w:del>
      <w:ins w:id="42" w:author="Parham Alvani" w:date="2017-12-20T20:35:00Z">
        <w:r w:rsidR="00A21533">
          <w:rPr>
            <w:rFonts w:ascii="Tahoma" w:hAnsi="Tahoma" w:cs="Tahoma" w:hint="cs"/>
            <w:sz w:val="22"/>
            <w:rtl/>
            <w:lang w:bidi="fa-IR"/>
          </w:rPr>
          <w:t>سپس</w:t>
        </w:r>
      </w:ins>
      <w:r w:rsidRPr="00F009B7">
        <w:rPr>
          <w:rFonts w:ascii="Tahoma" w:hAnsi="Tahoma" w:cs="Tahoma" w:hint="cs"/>
          <w:sz w:val="22"/>
          <w:rtl/>
          <w:lang w:bidi="fa-IR"/>
        </w:rPr>
        <w:t xml:space="preserve"> مقدار اعضا</w:t>
      </w:r>
      <w:ins w:id="43" w:author="Parham Alvani" w:date="2017-12-20T20:35:00Z">
        <w:r w:rsidR="00A21533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44" w:author="Parham Alvani" w:date="2017-12-20T20:35:00Z">
        <w:r w:rsidRPr="00F009B7" w:rsidDel="00A21533">
          <w:rPr>
            <w:rFonts w:ascii="Tahoma" w:hAnsi="Tahoma" w:cs="Tahoma" w:hint="cs"/>
            <w:sz w:val="22"/>
            <w:rtl/>
            <w:lang w:bidi="fa-IR"/>
          </w:rPr>
          <w:delText>ي</w:delText>
        </w:r>
      </w:del>
      <w:r w:rsidRPr="00F009B7">
        <w:rPr>
          <w:rFonts w:ascii="Tahoma" w:hAnsi="Tahoma" w:cs="Tahoma" w:hint="cs"/>
          <w:sz w:val="22"/>
          <w:rtl/>
          <w:lang w:bidi="fa-IR"/>
        </w:rPr>
        <w:t xml:space="preserve"> هر سطر ماتريس وارد </w:t>
      </w:r>
      <w:ins w:id="45" w:author="Parham Alvani" w:date="2017-12-20T20:35:00Z">
        <w:r w:rsidR="00A21533">
          <w:rPr>
            <w:rFonts w:ascii="Tahoma" w:hAnsi="Tahoma" w:cs="Tahoma" w:hint="cs"/>
            <w:sz w:val="22"/>
            <w:rtl/>
            <w:lang w:bidi="fa-IR"/>
          </w:rPr>
          <w:t>می‌</w:t>
        </w:r>
      </w:ins>
      <w:del w:id="46" w:author="Parham Alvani" w:date="2017-12-20T20:35:00Z">
        <w:r w:rsidRPr="00F009B7" w:rsidDel="00A21533">
          <w:rPr>
            <w:rFonts w:ascii="Tahoma" w:hAnsi="Tahoma" w:cs="Tahoma" w:hint="cs"/>
            <w:sz w:val="22"/>
            <w:rtl/>
            <w:lang w:bidi="fa-IR"/>
          </w:rPr>
          <w:delText>مي</w:delText>
        </w:r>
      </w:del>
      <w:r w:rsidRPr="00F009B7">
        <w:rPr>
          <w:rFonts w:ascii="Tahoma" w:hAnsi="Tahoma" w:cs="Tahoma" w:hint="cs"/>
          <w:sz w:val="22"/>
          <w:rtl/>
          <w:lang w:bidi="fa-IR"/>
        </w:rPr>
        <w:t>شود، با توجه به اينكه تعداد سطر‌ها را نمي‌دانيم، زماني كه ي</w:t>
      </w:r>
      <w:ins w:id="47" w:author="Parham Alvani" w:date="2017-12-20T20:35:00Z">
        <w:r w:rsidR="00A21533">
          <w:rPr>
            <w:rFonts w:ascii="Tahoma" w:hAnsi="Tahoma" w:cs="Tahoma" w:hint="cs"/>
            <w:sz w:val="22"/>
            <w:rtl/>
            <w:lang w:bidi="fa-IR"/>
          </w:rPr>
          <w:t>ک</w:t>
        </w:r>
      </w:ins>
      <w:del w:id="48" w:author="Parham Alvani" w:date="2017-12-20T20:35:00Z">
        <w:r w:rsidRPr="00F009B7" w:rsidDel="00A21533">
          <w:rPr>
            <w:rFonts w:ascii="Tahoma" w:hAnsi="Tahoma" w:cs="Tahoma" w:hint="cs"/>
            <w:sz w:val="22"/>
            <w:rtl/>
            <w:lang w:bidi="fa-IR"/>
          </w:rPr>
          <w:delText>ك</w:delText>
        </w:r>
      </w:del>
      <w:r w:rsidRPr="00F009B7">
        <w:rPr>
          <w:rFonts w:ascii="Tahoma" w:hAnsi="Tahoma" w:cs="Tahoma" w:hint="cs"/>
          <w:sz w:val="22"/>
          <w:rtl/>
          <w:lang w:bidi="fa-IR"/>
        </w:rPr>
        <w:t xml:space="preserve"> سطر وارد </w:t>
      </w:r>
      <w:del w:id="49" w:author="Parham Alvani" w:date="2017-12-20T20:35:00Z">
        <w:r w:rsidRPr="00F009B7" w:rsidDel="00A21533">
          <w:rPr>
            <w:rFonts w:ascii="Tahoma" w:hAnsi="Tahoma" w:cs="Tahoma" w:hint="cs"/>
            <w:sz w:val="22"/>
            <w:rtl/>
            <w:lang w:bidi="fa-IR"/>
          </w:rPr>
          <w:delText xml:space="preserve">مي‌شود </w:delText>
        </w:r>
      </w:del>
      <w:ins w:id="50" w:author="Parham Alvani" w:date="2017-12-20T20:35:00Z">
        <w:r w:rsidR="00A21533">
          <w:rPr>
            <w:rFonts w:ascii="Tahoma" w:hAnsi="Tahoma" w:cs="Tahoma" w:hint="cs"/>
            <w:sz w:val="22"/>
            <w:rtl/>
            <w:lang w:bidi="fa-IR"/>
          </w:rPr>
          <w:t>می‌</w:t>
        </w:r>
        <w:r w:rsidR="00A21533" w:rsidRPr="00F009B7">
          <w:rPr>
            <w:rFonts w:ascii="Tahoma" w:hAnsi="Tahoma" w:cs="Tahoma" w:hint="cs"/>
            <w:sz w:val="22"/>
            <w:rtl/>
            <w:lang w:bidi="fa-IR"/>
          </w:rPr>
          <w:t xml:space="preserve">شود </w:t>
        </w:r>
      </w:ins>
      <w:r w:rsidRPr="00F009B7">
        <w:rPr>
          <w:rFonts w:ascii="Tahoma" w:hAnsi="Tahoma" w:cs="Tahoma" w:hint="cs"/>
          <w:sz w:val="22"/>
          <w:rtl/>
          <w:lang w:bidi="fa-IR"/>
        </w:rPr>
        <w:t>كه همه اعضا</w:t>
      </w:r>
      <w:ins w:id="51" w:author="Parham Alvani" w:date="2017-12-20T20:35:00Z">
        <w:r w:rsidR="00A21533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52" w:author="Parham Alvani" w:date="2017-12-20T20:35:00Z">
        <w:r w:rsidRPr="00F009B7" w:rsidDel="00A21533">
          <w:rPr>
            <w:rFonts w:ascii="Tahoma" w:hAnsi="Tahoma" w:cs="Tahoma" w:hint="cs"/>
            <w:sz w:val="22"/>
            <w:rtl/>
            <w:lang w:bidi="fa-IR"/>
          </w:rPr>
          <w:delText>ي</w:delText>
        </w:r>
      </w:del>
      <w:r w:rsidRPr="00F009B7">
        <w:rPr>
          <w:rFonts w:ascii="Tahoma" w:hAnsi="Tahoma" w:cs="Tahoma" w:hint="cs"/>
          <w:sz w:val="22"/>
          <w:rtl/>
          <w:lang w:bidi="fa-IR"/>
        </w:rPr>
        <w:t xml:space="preserve"> آن </w:t>
      </w:r>
      <w:r w:rsidRPr="00F009B7">
        <w:rPr>
          <w:rFonts w:ascii="Tahoma" w:hAnsi="Tahoma" w:cs="Tahoma"/>
          <w:sz w:val="22"/>
          <w:lang w:bidi="fa-IR"/>
        </w:rPr>
        <w:t>0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است، خواندن سطرها تمام </w:t>
      </w:r>
      <w:del w:id="53" w:author="Parham Alvani" w:date="2017-12-20T20:35:00Z">
        <w:r w:rsidRPr="00F009B7" w:rsidDel="00A21533">
          <w:rPr>
            <w:rFonts w:ascii="Tahoma" w:hAnsi="Tahoma" w:cs="Tahoma" w:hint="cs"/>
            <w:sz w:val="22"/>
            <w:rtl/>
            <w:lang w:bidi="fa-IR"/>
          </w:rPr>
          <w:delText xml:space="preserve">مي‌شود </w:delText>
        </w:r>
      </w:del>
      <w:ins w:id="54" w:author="Parham Alvani" w:date="2017-12-20T20:35:00Z">
        <w:r w:rsidR="00A21533">
          <w:rPr>
            <w:rFonts w:ascii="Tahoma" w:hAnsi="Tahoma" w:cs="Tahoma" w:hint="cs"/>
            <w:sz w:val="22"/>
            <w:rtl/>
            <w:lang w:bidi="fa-IR"/>
          </w:rPr>
          <w:t>می‌</w:t>
        </w:r>
        <w:r w:rsidR="00A21533" w:rsidRPr="00F009B7">
          <w:rPr>
            <w:rFonts w:ascii="Tahoma" w:hAnsi="Tahoma" w:cs="Tahoma" w:hint="cs"/>
            <w:sz w:val="22"/>
            <w:rtl/>
            <w:lang w:bidi="fa-IR"/>
          </w:rPr>
          <w:t xml:space="preserve">شود </w:t>
        </w:r>
      </w:ins>
      <w:r w:rsidRPr="00F009B7">
        <w:rPr>
          <w:rFonts w:ascii="Tahoma" w:hAnsi="Tahoma" w:cs="Tahoma" w:hint="cs"/>
          <w:sz w:val="22"/>
          <w:rtl/>
          <w:lang w:bidi="fa-IR"/>
        </w:rPr>
        <w:t xml:space="preserve">(اين سطر با همه اعضاي </w:t>
      </w:r>
      <w:r w:rsidRPr="00F009B7">
        <w:rPr>
          <w:rFonts w:ascii="Tahoma" w:hAnsi="Tahoma" w:cs="Tahoma"/>
          <w:sz w:val="22"/>
          <w:lang w:bidi="fa-IR"/>
        </w:rPr>
        <w:t>0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جزو ماتريس در نظر گرفته نمي‌شود).</w:t>
      </w:r>
    </w:p>
    <w:p w:rsidR="00A21533" w:rsidRDefault="00F009B7" w:rsidP="00A21533">
      <w:pPr>
        <w:autoSpaceDE w:val="0"/>
        <w:autoSpaceDN w:val="0"/>
        <w:bidi/>
        <w:adjustRightInd w:val="0"/>
        <w:jc w:val="both"/>
        <w:rPr>
          <w:ins w:id="55" w:author="Parham Alvani" w:date="2017-12-20T20:37:00Z"/>
          <w:rFonts w:ascii="Tahoma" w:hAnsi="Tahoma" w:cs="Tahoma"/>
          <w:sz w:val="22"/>
          <w:rtl/>
          <w:lang w:bidi="fa-IR"/>
        </w:rPr>
        <w:pPrChange w:id="56" w:author="Parham Alvani" w:date="2017-12-20T20:34:00Z">
          <w:pPr>
            <w:autoSpaceDE w:val="0"/>
            <w:autoSpaceDN w:val="0"/>
            <w:bidi/>
            <w:adjustRightInd w:val="0"/>
            <w:jc w:val="both"/>
          </w:pPr>
        </w:pPrChange>
      </w:pPr>
      <w:del w:id="57" w:author="Parham Alvani" w:date="2017-12-20T20:34:00Z">
        <w:r w:rsidRPr="00F009B7" w:rsidDel="00A21533">
          <w:rPr>
            <w:rFonts w:ascii="Tahoma" w:hAnsi="Tahoma" w:cs="Tahoma" w:hint="cs"/>
            <w:sz w:val="22"/>
            <w:rtl/>
            <w:lang w:bidi="fa-IR"/>
          </w:rPr>
          <w:delText xml:space="preserve"> </w:delText>
        </w:r>
      </w:del>
      <w:r w:rsidRPr="00F009B7">
        <w:rPr>
          <w:rFonts w:ascii="Tahoma" w:hAnsi="Tahoma" w:cs="Tahoma" w:hint="cs"/>
          <w:sz w:val="22"/>
          <w:rtl/>
          <w:lang w:bidi="fa-IR"/>
        </w:rPr>
        <w:t xml:space="preserve">فرض كنيد </w:t>
      </w:r>
      <w:r w:rsidRPr="00F009B7">
        <w:rPr>
          <w:rFonts w:ascii="Tahoma" w:hAnsi="Tahoma" w:cs="Tahoma"/>
          <w:sz w:val="22"/>
          <w:lang w:bidi="fa-IR"/>
        </w:rPr>
        <w:t>n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سطر وارد شده است اين ماتريس را با </w:t>
      </w:r>
      <w:r w:rsidRPr="00F009B7">
        <w:rPr>
          <w:rFonts w:ascii="Tahoma" w:hAnsi="Tahoma" w:cs="Tahoma"/>
          <w:sz w:val="22"/>
          <w:lang w:bidi="fa-IR"/>
        </w:rPr>
        <w:t>A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نشان مي‌دهيم كه ي</w:t>
      </w:r>
      <w:ins w:id="58" w:author="Parham Alvani" w:date="2017-12-20T20:37:00Z">
        <w:r w:rsidR="00F40C29">
          <w:rPr>
            <w:rFonts w:ascii="Tahoma" w:hAnsi="Tahoma" w:cs="Tahoma" w:hint="cs"/>
            <w:sz w:val="22"/>
            <w:rtl/>
            <w:lang w:bidi="fa-IR"/>
          </w:rPr>
          <w:t>ک</w:t>
        </w:r>
      </w:ins>
      <w:del w:id="59" w:author="Parham Alvani" w:date="2017-12-20T20:37:00Z">
        <w:r w:rsidRPr="00F009B7" w:rsidDel="00F40C29">
          <w:rPr>
            <w:rFonts w:ascii="Tahoma" w:hAnsi="Tahoma" w:cs="Tahoma" w:hint="cs"/>
            <w:sz w:val="22"/>
            <w:rtl/>
            <w:lang w:bidi="fa-IR"/>
          </w:rPr>
          <w:delText>ك</w:delText>
        </w:r>
      </w:del>
      <w:r w:rsidRPr="00F009B7">
        <w:rPr>
          <w:rFonts w:ascii="Tahoma" w:hAnsi="Tahoma" w:cs="Tahoma" w:hint="cs"/>
          <w:sz w:val="22"/>
          <w:rtl/>
          <w:lang w:bidi="fa-IR"/>
        </w:rPr>
        <w:t xml:space="preserve"> ماتريس با ابعاد </w:t>
      </w:r>
      <w:r w:rsidRPr="00F009B7">
        <w:rPr>
          <w:rFonts w:ascii="Tahoma" w:hAnsi="Tahoma" w:cs="Tahoma"/>
          <w:sz w:val="22"/>
          <w:lang w:bidi="fa-IR"/>
        </w:rPr>
        <w:t>n x m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است. اين برنامه در ادامه ي</w:t>
      </w:r>
      <w:ins w:id="60" w:author="Parham Alvani" w:date="2017-12-20T20:37:00Z">
        <w:r w:rsidR="00F40C29">
          <w:rPr>
            <w:rFonts w:ascii="Tahoma" w:hAnsi="Tahoma" w:cs="Tahoma" w:hint="cs"/>
            <w:sz w:val="22"/>
            <w:rtl/>
            <w:lang w:bidi="fa-IR"/>
          </w:rPr>
          <w:t>ک</w:t>
        </w:r>
      </w:ins>
      <w:del w:id="61" w:author="Parham Alvani" w:date="2017-12-20T20:37:00Z">
        <w:r w:rsidRPr="00F009B7" w:rsidDel="00F40C29">
          <w:rPr>
            <w:rFonts w:ascii="Tahoma" w:hAnsi="Tahoma" w:cs="Tahoma" w:hint="cs"/>
            <w:sz w:val="22"/>
            <w:rtl/>
            <w:lang w:bidi="fa-IR"/>
          </w:rPr>
          <w:delText>ك</w:delText>
        </w:r>
      </w:del>
      <w:r w:rsidRPr="00F009B7">
        <w:rPr>
          <w:rFonts w:ascii="Tahoma" w:hAnsi="Tahoma" w:cs="Tahoma" w:hint="cs"/>
          <w:sz w:val="22"/>
          <w:rtl/>
          <w:lang w:bidi="fa-IR"/>
        </w:rPr>
        <w:t xml:space="preserve"> ماتريس </w:t>
      </w:r>
      <w:r w:rsidRPr="00F009B7">
        <w:rPr>
          <w:rFonts w:ascii="Tahoma" w:hAnsi="Tahoma" w:cs="Tahoma"/>
          <w:sz w:val="22"/>
          <w:lang w:bidi="fa-IR"/>
        </w:rPr>
        <w:t>m x n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به اسم </w:t>
      </w:r>
      <w:r w:rsidRPr="00F009B7">
        <w:rPr>
          <w:rFonts w:ascii="Tahoma" w:hAnsi="Tahoma" w:cs="Tahoma"/>
          <w:sz w:val="22"/>
          <w:lang w:bidi="fa-IR"/>
        </w:rPr>
        <w:t>B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درست مي‌كند كه در آن سطر‌ها و ستونهاي </w:t>
      </w:r>
      <w:r w:rsidRPr="00F009B7">
        <w:rPr>
          <w:rFonts w:ascii="Tahoma" w:hAnsi="Tahoma" w:cs="Tahoma"/>
          <w:sz w:val="22"/>
          <w:lang w:bidi="fa-IR"/>
        </w:rPr>
        <w:t>A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و </w:t>
      </w:r>
      <w:r w:rsidRPr="00F009B7">
        <w:rPr>
          <w:rFonts w:ascii="Tahoma" w:hAnsi="Tahoma" w:cs="Tahoma"/>
          <w:sz w:val="22"/>
          <w:lang w:bidi="fa-IR"/>
        </w:rPr>
        <w:t>B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باهم عوض شده است. سپس ماتريس </w:t>
      </w:r>
      <w:r w:rsidRPr="00F009B7">
        <w:rPr>
          <w:rFonts w:ascii="Tahoma" w:hAnsi="Tahoma" w:cs="Tahoma"/>
          <w:sz w:val="22"/>
          <w:lang w:bidi="fa-IR"/>
        </w:rPr>
        <w:t>C = A x B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و ماتريس </w:t>
      </w:r>
      <w:r w:rsidRPr="00F009B7">
        <w:rPr>
          <w:rFonts w:ascii="Tahoma" w:hAnsi="Tahoma" w:cs="Tahoma"/>
          <w:sz w:val="22"/>
          <w:lang w:bidi="fa-IR"/>
        </w:rPr>
        <w:t>D = B x A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توليد مي‌شود. در انتها همه ماتريس‌هاي </w:t>
      </w:r>
      <w:r w:rsidRPr="00F009B7">
        <w:rPr>
          <w:rFonts w:ascii="Tahoma" w:hAnsi="Tahoma" w:cs="Tahoma"/>
          <w:sz w:val="22"/>
          <w:lang w:bidi="fa-IR"/>
        </w:rPr>
        <w:t>A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و </w:t>
      </w:r>
      <w:r w:rsidRPr="00F009B7">
        <w:rPr>
          <w:rFonts w:ascii="Tahoma" w:hAnsi="Tahoma" w:cs="Tahoma"/>
          <w:sz w:val="22"/>
          <w:lang w:bidi="fa-IR"/>
        </w:rPr>
        <w:t>B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و ‍</w:t>
      </w:r>
      <w:r w:rsidRPr="00F009B7">
        <w:rPr>
          <w:rFonts w:ascii="Tahoma" w:hAnsi="Tahoma" w:cs="Tahoma"/>
          <w:sz w:val="22"/>
          <w:lang w:bidi="fa-IR"/>
        </w:rPr>
        <w:t>C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و </w:t>
      </w:r>
      <w:r w:rsidRPr="00F009B7">
        <w:rPr>
          <w:rFonts w:ascii="Tahoma" w:hAnsi="Tahoma" w:cs="Tahoma"/>
          <w:sz w:val="22"/>
          <w:lang w:bidi="fa-IR"/>
        </w:rPr>
        <w:t>D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چاپ مي‌شود.</w:t>
      </w:r>
    </w:p>
    <w:p w:rsidR="00F009B7" w:rsidRDefault="00F009B7" w:rsidP="00A21533">
      <w:pPr>
        <w:autoSpaceDE w:val="0"/>
        <w:autoSpaceDN w:val="0"/>
        <w:bidi/>
        <w:adjustRightInd w:val="0"/>
        <w:jc w:val="both"/>
        <w:rPr>
          <w:ins w:id="62" w:author="Parham Alvani" w:date="2017-12-20T20:36:00Z"/>
          <w:rFonts w:ascii="Tahoma" w:hAnsi="Tahoma" w:cs="Tahoma"/>
          <w:sz w:val="22"/>
          <w:rtl/>
          <w:lang w:bidi="fa-IR"/>
        </w:rPr>
        <w:pPrChange w:id="63" w:author="Parham Alvani" w:date="2017-12-20T20:37:00Z">
          <w:pPr>
            <w:autoSpaceDE w:val="0"/>
            <w:autoSpaceDN w:val="0"/>
            <w:bidi/>
            <w:adjustRightInd w:val="0"/>
            <w:jc w:val="both"/>
          </w:pPr>
        </w:pPrChange>
      </w:pPr>
      <w:del w:id="64" w:author="Parham Alvani" w:date="2017-12-20T20:37:00Z">
        <w:r w:rsidDel="00A21533">
          <w:rPr>
            <w:rFonts w:ascii="Tahoma" w:hAnsi="Tahoma" w:cs="Tahoma" w:hint="cs"/>
            <w:sz w:val="22"/>
            <w:rtl/>
            <w:lang w:bidi="fa-IR"/>
          </w:rPr>
          <w:delText xml:space="preserve"> </w:delText>
        </w:r>
      </w:del>
      <w:r w:rsidRPr="00F009B7">
        <w:rPr>
          <w:rFonts w:ascii="Tahoma" w:hAnsi="Tahoma" w:cs="Tahoma" w:hint="cs"/>
          <w:sz w:val="22"/>
          <w:rtl/>
          <w:lang w:bidi="fa-IR"/>
        </w:rPr>
        <w:t>براي مثال، كاربر در ابتدا عدد 3 را وارد ميكند، پس تعداد ستونها سه است، سپس اعداد زير را به ترتيب از چپ به راست وارد ميكند</w:t>
      </w:r>
      <w:ins w:id="65" w:author="Parham Alvani" w:date="2017-12-20T20:37:00Z">
        <w:r w:rsidR="00F40C29">
          <w:rPr>
            <w:rFonts w:ascii="Tahoma" w:hAnsi="Tahoma" w:cs="Tahoma" w:hint="cs"/>
            <w:sz w:val="22"/>
            <w:rtl/>
            <w:lang w:bidi="fa-IR"/>
          </w:rPr>
          <w:t>:</w:t>
        </w:r>
      </w:ins>
    </w:p>
    <w:p w:rsidR="00A21533" w:rsidRPr="00F009B7" w:rsidRDefault="00A21533" w:rsidP="00A21533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  <w:pPrChange w:id="66" w:author="Parham Alvani" w:date="2017-12-20T20:36:00Z">
          <w:pPr>
            <w:autoSpaceDE w:val="0"/>
            <w:autoSpaceDN w:val="0"/>
            <w:bidi/>
            <w:adjustRightInd w:val="0"/>
            <w:jc w:val="both"/>
          </w:pPr>
        </w:pPrChange>
      </w:pPr>
    </w:p>
    <w:p w:rsidR="00F009B7" w:rsidRDefault="00F009B7" w:rsidP="00F009B7">
      <w:pPr>
        <w:autoSpaceDE w:val="0"/>
        <w:autoSpaceDN w:val="0"/>
        <w:bidi/>
        <w:adjustRightInd w:val="0"/>
        <w:jc w:val="center"/>
        <w:rPr>
          <w:rFonts w:ascii="Tahoma" w:hAnsi="Tahoma" w:cs="Tahoma"/>
          <w:sz w:val="22"/>
          <w:lang w:bidi="fa-IR"/>
        </w:rPr>
      </w:pPr>
      <w:r w:rsidRPr="00F009B7">
        <w:rPr>
          <w:rFonts w:ascii="Tahoma" w:hAnsi="Tahoma" w:cs="Tahoma"/>
          <w:sz w:val="22"/>
          <w:lang w:bidi="fa-IR"/>
        </w:rPr>
        <w:t>1 2 3</w:t>
      </w:r>
    </w:p>
    <w:p w:rsidR="00F009B7" w:rsidRDefault="00F009B7" w:rsidP="00F009B7">
      <w:pPr>
        <w:autoSpaceDE w:val="0"/>
        <w:autoSpaceDN w:val="0"/>
        <w:bidi/>
        <w:adjustRightInd w:val="0"/>
        <w:jc w:val="center"/>
        <w:rPr>
          <w:rFonts w:ascii="Tahoma" w:hAnsi="Tahoma" w:cs="Tahoma"/>
          <w:sz w:val="22"/>
          <w:lang w:bidi="fa-IR"/>
        </w:rPr>
      </w:pPr>
      <w:r w:rsidRPr="00F009B7">
        <w:rPr>
          <w:rFonts w:ascii="Tahoma" w:hAnsi="Tahoma" w:cs="Tahoma"/>
          <w:sz w:val="22"/>
          <w:lang w:bidi="fa-IR"/>
        </w:rPr>
        <w:t xml:space="preserve"> 4 5 6 </w:t>
      </w:r>
    </w:p>
    <w:p w:rsidR="00F009B7" w:rsidRPr="00F009B7" w:rsidRDefault="00F009B7" w:rsidP="00F009B7">
      <w:pPr>
        <w:autoSpaceDE w:val="0"/>
        <w:autoSpaceDN w:val="0"/>
        <w:bidi/>
        <w:adjustRightInd w:val="0"/>
        <w:jc w:val="center"/>
        <w:rPr>
          <w:rFonts w:ascii="Tahoma" w:hAnsi="Tahoma" w:cs="Tahoma"/>
          <w:sz w:val="22"/>
          <w:lang w:bidi="fa-IR"/>
        </w:rPr>
      </w:pPr>
      <w:r w:rsidRPr="00F009B7">
        <w:rPr>
          <w:rFonts w:ascii="Tahoma" w:hAnsi="Tahoma" w:cs="Tahoma"/>
          <w:sz w:val="22"/>
          <w:lang w:bidi="fa-IR"/>
        </w:rPr>
        <w:t>0 0 0</w:t>
      </w:r>
    </w:p>
    <w:p w:rsidR="00F009B7" w:rsidRDefault="00F009B7" w:rsidP="00F009B7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F009B7" w:rsidRDefault="00F009B7" w:rsidP="00F009B7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F009B7" w:rsidRDefault="00F009B7" w:rsidP="00F009B7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F009B7" w:rsidRDefault="00F009B7" w:rsidP="00F009B7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F009B7" w:rsidRPr="00F009B7" w:rsidRDefault="00F009B7" w:rsidP="00F009B7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  <w:r w:rsidRPr="00F009B7">
        <w:rPr>
          <w:rFonts w:ascii="Tahoma" w:hAnsi="Tahoma" w:cs="Tahoma" w:hint="cs"/>
          <w:sz w:val="22"/>
          <w:rtl/>
          <w:lang w:bidi="fa-IR"/>
        </w:rPr>
        <w:t xml:space="preserve">با اينكار ماتريس </w:t>
      </w:r>
      <w:r w:rsidRPr="00F009B7">
        <w:rPr>
          <w:rFonts w:ascii="Tahoma" w:hAnsi="Tahoma" w:cs="Tahoma"/>
          <w:sz w:val="22"/>
          <w:lang w:bidi="fa-IR"/>
        </w:rPr>
        <w:t>A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زير توليد خواهد شد</w:t>
      </w:r>
    </w:p>
    <w:p w:rsidR="00F009B7" w:rsidRDefault="00F009B7" w:rsidP="00F009B7">
      <w:pPr>
        <w:autoSpaceDE w:val="0"/>
        <w:autoSpaceDN w:val="0"/>
        <w:bidi/>
        <w:adjustRightInd w:val="0"/>
        <w:jc w:val="both"/>
        <w:rPr>
          <w:rFonts w:ascii="Tahoma" w:hAnsi="Tahoma" w:cs="Tahoma"/>
          <w:szCs w:val="26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84"/>
        <w:gridCol w:w="409"/>
        <w:gridCol w:w="348"/>
      </w:tblGrid>
      <w:tr w:rsidR="00F009B7" w:rsidTr="00F009B7">
        <w:trPr>
          <w:jc w:val="center"/>
        </w:trPr>
        <w:tc>
          <w:tcPr>
            <w:tcW w:w="384" w:type="dxa"/>
          </w:tcPr>
          <w:p w:rsidR="00F009B7" w:rsidRDefault="00F009B7" w:rsidP="00F009B7">
            <w:pPr>
              <w:autoSpaceDE w:val="0"/>
              <w:autoSpaceDN w:val="0"/>
              <w:bidi/>
              <w:adjustRightInd w:val="0"/>
              <w:jc w:val="both"/>
              <w:rPr>
                <w:rFonts w:ascii="Tahoma" w:hAnsi="Tahoma" w:cs="Tahoma"/>
                <w:szCs w:val="26"/>
                <w:rtl/>
                <w:lang w:bidi="fa-IR"/>
              </w:rPr>
            </w:pPr>
            <w:r>
              <w:rPr>
                <w:rFonts w:ascii="Tahoma" w:hAnsi="Tahoma" w:cs="Tahoma"/>
                <w:szCs w:val="26"/>
                <w:lang w:bidi="fa-IR"/>
              </w:rPr>
              <w:t>3</w:t>
            </w:r>
          </w:p>
        </w:tc>
        <w:tc>
          <w:tcPr>
            <w:tcW w:w="409" w:type="dxa"/>
          </w:tcPr>
          <w:p w:rsidR="00F009B7" w:rsidRDefault="00F009B7" w:rsidP="00F009B7">
            <w:pPr>
              <w:autoSpaceDE w:val="0"/>
              <w:autoSpaceDN w:val="0"/>
              <w:bidi/>
              <w:adjustRightInd w:val="0"/>
              <w:jc w:val="both"/>
              <w:rPr>
                <w:rFonts w:ascii="Tahoma" w:hAnsi="Tahoma" w:cs="Tahoma"/>
                <w:szCs w:val="26"/>
                <w:rtl/>
                <w:lang w:bidi="fa-IR"/>
              </w:rPr>
            </w:pPr>
            <w:r>
              <w:rPr>
                <w:rFonts w:ascii="Tahoma" w:hAnsi="Tahoma" w:cs="Tahoma"/>
                <w:szCs w:val="26"/>
                <w:lang w:bidi="fa-IR"/>
              </w:rPr>
              <w:t>2</w:t>
            </w:r>
          </w:p>
        </w:tc>
        <w:tc>
          <w:tcPr>
            <w:tcW w:w="348" w:type="dxa"/>
          </w:tcPr>
          <w:p w:rsidR="00F009B7" w:rsidRDefault="00F009B7" w:rsidP="00F009B7">
            <w:pPr>
              <w:autoSpaceDE w:val="0"/>
              <w:autoSpaceDN w:val="0"/>
              <w:bidi/>
              <w:adjustRightInd w:val="0"/>
              <w:jc w:val="both"/>
              <w:rPr>
                <w:rFonts w:ascii="Tahoma" w:hAnsi="Tahoma" w:cs="Tahoma"/>
                <w:szCs w:val="26"/>
                <w:lang w:bidi="fa-IR"/>
              </w:rPr>
            </w:pPr>
            <w:r>
              <w:rPr>
                <w:rFonts w:ascii="Tahoma" w:hAnsi="Tahoma" w:cs="Tahoma"/>
                <w:szCs w:val="26"/>
                <w:lang w:bidi="fa-IR"/>
              </w:rPr>
              <w:t>1</w:t>
            </w:r>
          </w:p>
        </w:tc>
      </w:tr>
      <w:tr w:rsidR="00F009B7" w:rsidTr="00F009B7">
        <w:trPr>
          <w:jc w:val="center"/>
        </w:trPr>
        <w:tc>
          <w:tcPr>
            <w:tcW w:w="384" w:type="dxa"/>
          </w:tcPr>
          <w:p w:rsidR="00F009B7" w:rsidRDefault="00F009B7" w:rsidP="00F009B7">
            <w:pPr>
              <w:autoSpaceDE w:val="0"/>
              <w:autoSpaceDN w:val="0"/>
              <w:bidi/>
              <w:adjustRightInd w:val="0"/>
              <w:jc w:val="both"/>
              <w:rPr>
                <w:rFonts w:ascii="Tahoma" w:hAnsi="Tahoma" w:cs="Tahoma"/>
                <w:szCs w:val="26"/>
                <w:rtl/>
                <w:lang w:bidi="fa-IR"/>
              </w:rPr>
            </w:pPr>
            <w:r>
              <w:rPr>
                <w:rFonts w:ascii="Tahoma" w:hAnsi="Tahoma" w:cs="Tahoma"/>
                <w:szCs w:val="26"/>
                <w:lang w:bidi="fa-IR"/>
              </w:rPr>
              <w:t>6</w:t>
            </w:r>
          </w:p>
        </w:tc>
        <w:tc>
          <w:tcPr>
            <w:tcW w:w="409" w:type="dxa"/>
          </w:tcPr>
          <w:p w:rsidR="00F009B7" w:rsidRDefault="00F009B7" w:rsidP="00F009B7">
            <w:pPr>
              <w:autoSpaceDE w:val="0"/>
              <w:autoSpaceDN w:val="0"/>
              <w:bidi/>
              <w:adjustRightInd w:val="0"/>
              <w:jc w:val="both"/>
              <w:rPr>
                <w:rFonts w:ascii="Tahoma" w:hAnsi="Tahoma" w:cs="Tahoma"/>
                <w:szCs w:val="26"/>
                <w:rtl/>
                <w:lang w:bidi="fa-IR"/>
              </w:rPr>
            </w:pPr>
            <w:r>
              <w:rPr>
                <w:rFonts w:ascii="Tahoma" w:hAnsi="Tahoma" w:cs="Tahoma"/>
                <w:szCs w:val="26"/>
                <w:lang w:bidi="fa-IR"/>
              </w:rPr>
              <w:t>5</w:t>
            </w:r>
          </w:p>
        </w:tc>
        <w:tc>
          <w:tcPr>
            <w:tcW w:w="348" w:type="dxa"/>
          </w:tcPr>
          <w:p w:rsidR="00F009B7" w:rsidRDefault="00F009B7" w:rsidP="00F009B7">
            <w:pPr>
              <w:autoSpaceDE w:val="0"/>
              <w:autoSpaceDN w:val="0"/>
              <w:bidi/>
              <w:adjustRightInd w:val="0"/>
              <w:jc w:val="both"/>
              <w:rPr>
                <w:rFonts w:ascii="Tahoma" w:hAnsi="Tahoma" w:cs="Tahoma"/>
                <w:szCs w:val="26"/>
                <w:rtl/>
                <w:lang w:bidi="fa-IR"/>
              </w:rPr>
            </w:pPr>
            <w:r>
              <w:rPr>
                <w:rFonts w:ascii="Tahoma" w:hAnsi="Tahoma" w:cs="Tahoma"/>
                <w:szCs w:val="26"/>
                <w:lang w:bidi="fa-IR"/>
              </w:rPr>
              <w:t>4</w:t>
            </w:r>
          </w:p>
        </w:tc>
      </w:tr>
    </w:tbl>
    <w:p w:rsidR="00F009B7" w:rsidRPr="00F009B7" w:rsidRDefault="00F009B7" w:rsidP="00264B9D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  <w:pPrChange w:id="67" w:author="Parham Alvani" w:date="2017-12-20T18:55:00Z">
          <w:pPr>
            <w:autoSpaceDE w:val="0"/>
            <w:autoSpaceDN w:val="0"/>
            <w:bidi/>
            <w:adjustRightInd w:val="0"/>
            <w:jc w:val="both"/>
          </w:pPr>
        </w:pPrChange>
      </w:pPr>
      <w:r w:rsidRPr="00F009B7">
        <w:rPr>
          <w:rFonts w:ascii="Tahoma" w:hAnsi="Tahoma" w:cs="Tahoma" w:hint="cs"/>
          <w:sz w:val="22"/>
          <w:rtl/>
          <w:lang w:bidi="fa-IR"/>
        </w:rPr>
        <w:t xml:space="preserve">سپس در ادامه ماتريسهاي </w:t>
      </w:r>
      <w:r w:rsidRPr="00F009B7">
        <w:rPr>
          <w:rFonts w:ascii="Tahoma" w:hAnsi="Tahoma" w:cs="Tahoma"/>
          <w:sz w:val="22"/>
          <w:lang w:bidi="fa-IR"/>
        </w:rPr>
        <w:t>B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و </w:t>
      </w:r>
      <w:r w:rsidRPr="00F009B7">
        <w:rPr>
          <w:rFonts w:ascii="Tahoma" w:hAnsi="Tahoma" w:cs="Tahoma"/>
          <w:sz w:val="22"/>
          <w:lang w:bidi="fa-IR"/>
        </w:rPr>
        <w:t>C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و </w:t>
      </w:r>
      <w:r w:rsidRPr="00F009B7">
        <w:rPr>
          <w:rFonts w:ascii="Tahoma" w:hAnsi="Tahoma" w:cs="Tahoma"/>
          <w:sz w:val="22"/>
          <w:lang w:bidi="fa-IR"/>
        </w:rPr>
        <w:t>D</w:t>
      </w:r>
      <w:r w:rsidRPr="00F009B7">
        <w:rPr>
          <w:rFonts w:ascii="Tahoma" w:hAnsi="Tahoma" w:cs="Tahoma" w:hint="cs"/>
          <w:sz w:val="22"/>
          <w:rtl/>
          <w:lang w:bidi="fa-IR"/>
        </w:rPr>
        <w:t xml:space="preserve"> توليد و چاپ مي‌شود.</w:t>
      </w:r>
      <w:ins w:id="68" w:author="Parham Alvani" w:date="2017-12-20T18:54:00Z">
        <w:r w:rsidR="001D5B0D">
          <w:rPr>
            <w:rFonts w:ascii="Tahoma" w:hAnsi="Tahoma" w:cs="Tahoma" w:hint="cs"/>
            <w:sz w:val="22"/>
            <w:rtl/>
            <w:lang w:bidi="fa-IR"/>
          </w:rPr>
          <w:t xml:space="preserve"> (</w:t>
        </w:r>
      </w:ins>
      <w:ins w:id="69" w:author="Parham Alvani" w:date="2017-12-20T18:55:00Z">
        <w:r w:rsidR="00264B9D">
          <w:rPr>
            <w:rFonts w:ascii="Tahoma" w:hAnsi="Tahoma" w:cs="Tahoma" w:hint="cs"/>
            <w:sz w:val="22"/>
            <w:rtl/>
            <w:lang w:bidi="fa-IR"/>
          </w:rPr>
          <w:t>۱۳</w:t>
        </w:r>
      </w:ins>
      <w:ins w:id="70" w:author="Parham Alvani" w:date="2017-12-20T18:54:00Z">
        <w:r w:rsidR="001D5B0D">
          <w:rPr>
            <w:rFonts w:ascii="Tahoma" w:hAnsi="Tahoma" w:cs="Tahoma" w:hint="cs"/>
            <w:sz w:val="22"/>
            <w:rtl/>
            <w:lang w:bidi="fa-IR"/>
          </w:rPr>
          <w:t xml:space="preserve"> نمره)</w:t>
        </w:r>
      </w:ins>
    </w:p>
    <w:p w:rsidR="00F009B7" w:rsidRPr="00335D10" w:rsidRDefault="00F009B7" w:rsidP="00F009B7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 w:val="22"/>
          <w:rtl/>
          <w:lang w:bidi="fa-IR"/>
        </w:rPr>
      </w:pPr>
      <w:r w:rsidRPr="00335D10">
        <w:rPr>
          <w:rFonts w:ascii="Tahoma" w:hAnsi="Tahoma" w:cs="Tahoma" w:hint="cs"/>
          <w:sz w:val="22"/>
          <w:rtl/>
          <w:lang w:bidi="fa-IR"/>
        </w:rPr>
        <w:t>فرمت ورود</w:t>
      </w:r>
      <w:ins w:id="71" w:author="Parham Alvani" w:date="2017-12-20T20:39:00Z">
        <w:r w:rsidR="00871674">
          <w:rPr>
            <w:rFonts w:ascii="Tahoma" w:hAnsi="Tahoma" w:cs="Tahoma" w:hint="cs"/>
            <w:sz w:val="22"/>
            <w:rtl/>
            <w:lang w:bidi="fa-IR"/>
          </w:rPr>
          <w:t>ی</w:t>
        </w:r>
      </w:ins>
      <w:bookmarkStart w:id="72" w:name="_GoBack"/>
      <w:bookmarkEnd w:id="72"/>
      <w:del w:id="73" w:author="Parham Alvani" w:date="2017-12-20T20:39:00Z">
        <w:r w:rsidRPr="00335D10" w:rsidDel="00871674">
          <w:rPr>
            <w:rFonts w:ascii="Tahoma" w:hAnsi="Tahoma" w:cs="Tahoma" w:hint="cs"/>
            <w:sz w:val="22"/>
            <w:rtl/>
            <w:lang w:bidi="fa-IR"/>
          </w:rPr>
          <w:delText>ي</w:delText>
        </w:r>
      </w:del>
      <w:r w:rsidRPr="00335D10">
        <w:rPr>
          <w:rFonts w:ascii="Tahoma" w:hAnsi="Tahoma" w:cs="Tahoma" w:hint="cs"/>
          <w:sz w:val="22"/>
          <w:rtl/>
          <w:lang w:bidi="fa-IR"/>
        </w:rPr>
        <w:t>:</w:t>
      </w:r>
    </w:p>
    <w:p w:rsidR="00F009B7" w:rsidRDefault="00F009B7" w:rsidP="00F009B7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  <w:r w:rsidRPr="00335D10">
        <w:rPr>
          <w:rFonts w:ascii="Tahoma" w:hAnsi="Tahoma" w:cs="Tahoma"/>
          <w:color w:val="C00000"/>
          <w:sz w:val="22"/>
          <w:lang w:bidi="fa-IR"/>
        </w:rPr>
        <w:t>&lt;</w:t>
      </w:r>
      <w:r>
        <w:rPr>
          <w:rFonts w:ascii="Tahoma" w:hAnsi="Tahoma" w:cs="Tahoma"/>
          <w:color w:val="C00000"/>
          <w:sz w:val="22"/>
          <w:lang w:bidi="fa-IR"/>
        </w:rPr>
        <w:t>m</w:t>
      </w:r>
      <w:r w:rsidRPr="00335D10">
        <w:rPr>
          <w:rFonts w:ascii="Tahoma" w:hAnsi="Tahoma" w:cs="Tahoma"/>
          <w:color w:val="C00000"/>
          <w:sz w:val="22"/>
          <w:lang w:bidi="fa-IR"/>
        </w:rPr>
        <w:t>&gt;</w:t>
      </w:r>
    </w:p>
    <w:p w:rsidR="00F009B7" w:rsidRDefault="00F009B7" w:rsidP="00F009B7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  <w:r>
        <w:rPr>
          <w:rFonts w:ascii="Tahoma" w:hAnsi="Tahoma" w:cs="Tahoma"/>
          <w:color w:val="C00000"/>
          <w:sz w:val="22"/>
          <w:lang w:bidi="fa-IR"/>
        </w:rPr>
        <w:t>&lt;a11&gt; &lt;a12&gt; … &lt;a1m&gt;</w:t>
      </w:r>
    </w:p>
    <w:p w:rsidR="00F009B7" w:rsidRDefault="00F009B7" w:rsidP="00F009B7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  <w:r>
        <w:rPr>
          <w:rFonts w:ascii="Tahoma" w:hAnsi="Tahoma" w:cs="Tahoma"/>
          <w:color w:val="C00000"/>
          <w:sz w:val="22"/>
          <w:lang w:bidi="fa-IR"/>
        </w:rPr>
        <w:t>&lt;a21&gt; &lt;a22&gt; … &lt;a2m&gt;</w:t>
      </w:r>
    </w:p>
    <w:p w:rsidR="00F009B7" w:rsidRDefault="00F009B7" w:rsidP="00F009B7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  <w:r>
        <w:rPr>
          <w:rFonts w:ascii="Tahoma" w:hAnsi="Tahoma" w:cs="Tahoma"/>
          <w:color w:val="C00000"/>
          <w:sz w:val="22"/>
          <w:lang w:bidi="fa-IR"/>
        </w:rPr>
        <w:t>&lt;0&gt; &lt;0&gt; … &lt;0&gt;</w:t>
      </w:r>
    </w:p>
    <w:p w:rsidR="00F009B7" w:rsidRDefault="00F009B7" w:rsidP="00F009B7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</w:p>
    <w:p w:rsidR="00F009B7" w:rsidRDefault="00F009B7" w:rsidP="00F009B7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</w:p>
    <w:p w:rsidR="00F009B7" w:rsidRPr="00335D10" w:rsidRDefault="00F009B7" w:rsidP="00F009B7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 w:val="22"/>
          <w:lang w:bidi="fa-IR"/>
        </w:rPr>
      </w:pPr>
      <w:r w:rsidRPr="00335D10">
        <w:rPr>
          <w:rFonts w:ascii="Tahoma" w:hAnsi="Tahoma" w:cs="Tahoma" w:hint="cs"/>
          <w:sz w:val="22"/>
          <w:rtl/>
          <w:lang w:bidi="fa-IR"/>
        </w:rPr>
        <w:t>فرمت خروجي:</w:t>
      </w:r>
    </w:p>
    <w:p w:rsidR="00F009B7" w:rsidRDefault="0053383B" w:rsidP="00F009B7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A:</w:t>
      </w:r>
    </w:p>
    <w:p w:rsidR="0053383B" w:rsidRDefault="0053383B" w:rsidP="0053383B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 w:rsidRPr="0053383B">
        <w:rPr>
          <w:rFonts w:ascii="Tahoma" w:hAnsi="Tahoma" w:cs="Tahoma"/>
          <w:color w:val="0070C0"/>
          <w:sz w:val="22"/>
          <w:lang w:bidi="fa-IR"/>
        </w:rPr>
        <w:t>&lt;a11&gt; &lt;a12&gt; … &lt;a1m&gt;</w:t>
      </w:r>
    </w:p>
    <w:p w:rsidR="0053383B" w:rsidRPr="0053383B" w:rsidRDefault="0053383B" w:rsidP="0053383B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…</w:t>
      </w:r>
    </w:p>
    <w:p w:rsidR="0053383B" w:rsidRPr="0053383B" w:rsidRDefault="0053383B" w:rsidP="0053383B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 w:rsidRPr="0053383B">
        <w:rPr>
          <w:rFonts w:ascii="Tahoma" w:hAnsi="Tahoma" w:cs="Tahoma"/>
          <w:color w:val="0070C0"/>
          <w:sz w:val="22"/>
          <w:lang w:bidi="fa-IR"/>
        </w:rPr>
        <w:t>&lt;a</w:t>
      </w:r>
      <w:r>
        <w:rPr>
          <w:rFonts w:ascii="Tahoma" w:hAnsi="Tahoma" w:cs="Tahoma"/>
          <w:color w:val="0070C0"/>
          <w:sz w:val="22"/>
          <w:lang w:bidi="fa-IR"/>
        </w:rPr>
        <w:t>n</w:t>
      </w:r>
      <w:r w:rsidRPr="0053383B">
        <w:rPr>
          <w:rFonts w:ascii="Tahoma" w:hAnsi="Tahoma" w:cs="Tahoma"/>
          <w:color w:val="0070C0"/>
          <w:sz w:val="22"/>
          <w:lang w:bidi="fa-IR"/>
        </w:rPr>
        <w:t>1&gt; &lt;a</w:t>
      </w:r>
      <w:r>
        <w:rPr>
          <w:rFonts w:ascii="Tahoma" w:hAnsi="Tahoma" w:cs="Tahoma"/>
          <w:color w:val="0070C0"/>
          <w:sz w:val="22"/>
          <w:lang w:bidi="fa-IR"/>
        </w:rPr>
        <w:t>n</w:t>
      </w:r>
      <w:r w:rsidRPr="0053383B">
        <w:rPr>
          <w:rFonts w:ascii="Tahoma" w:hAnsi="Tahoma" w:cs="Tahoma"/>
          <w:color w:val="0070C0"/>
          <w:sz w:val="22"/>
          <w:lang w:bidi="fa-IR"/>
        </w:rPr>
        <w:t>2&gt; … &lt;</w:t>
      </w:r>
      <w:proofErr w:type="spellStart"/>
      <w:r w:rsidRPr="0053383B">
        <w:rPr>
          <w:rFonts w:ascii="Tahoma" w:hAnsi="Tahoma" w:cs="Tahoma"/>
          <w:color w:val="0070C0"/>
          <w:sz w:val="22"/>
          <w:lang w:bidi="fa-IR"/>
        </w:rPr>
        <w:t>a</w:t>
      </w:r>
      <w:r>
        <w:rPr>
          <w:rFonts w:ascii="Tahoma" w:hAnsi="Tahoma" w:cs="Tahoma"/>
          <w:color w:val="0070C0"/>
          <w:sz w:val="22"/>
          <w:lang w:bidi="fa-IR"/>
        </w:rPr>
        <w:t>n</w:t>
      </w:r>
      <w:r w:rsidRPr="0053383B">
        <w:rPr>
          <w:rFonts w:ascii="Tahoma" w:hAnsi="Tahoma" w:cs="Tahoma"/>
          <w:color w:val="0070C0"/>
          <w:sz w:val="22"/>
          <w:lang w:bidi="fa-IR"/>
        </w:rPr>
        <w:t>m</w:t>
      </w:r>
      <w:proofErr w:type="spellEnd"/>
      <w:r w:rsidRPr="0053383B">
        <w:rPr>
          <w:rFonts w:ascii="Tahoma" w:hAnsi="Tahoma" w:cs="Tahoma"/>
          <w:color w:val="0070C0"/>
          <w:sz w:val="22"/>
          <w:lang w:bidi="fa-IR"/>
        </w:rPr>
        <w:t>&gt;</w:t>
      </w:r>
    </w:p>
    <w:p w:rsidR="0053383B" w:rsidRDefault="0053383B" w:rsidP="00F009B7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</w:p>
    <w:p w:rsidR="0053383B" w:rsidRDefault="0053383B" w:rsidP="0053383B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B:</w:t>
      </w:r>
    </w:p>
    <w:p w:rsidR="0053383B" w:rsidRDefault="0053383B" w:rsidP="0053383B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 w:rsidRPr="0053383B">
        <w:rPr>
          <w:rFonts w:ascii="Tahoma" w:hAnsi="Tahoma" w:cs="Tahoma"/>
          <w:color w:val="0070C0"/>
          <w:sz w:val="22"/>
          <w:lang w:bidi="fa-IR"/>
        </w:rPr>
        <w:t>&lt;a11&gt; &lt;a12&gt; … &lt;a1</w:t>
      </w:r>
      <w:r>
        <w:rPr>
          <w:rFonts w:ascii="Tahoma" w:hAnsi="Tahoma" w:cs="Tahoma"/>
          <w:color w:val="0070C0"/>
          <w:sz w:val="22"/>
          <w:lang w:bidi="fa-IR"/>
        </w:rPr>
        <w:t>n</w:t>
      </w:r>
      <w:r w:rsidRPr="0053383B">
        <w:rPr>
          <w:rFonts w:ascii="Tahoma" w:hAnsi="Tahoma" w:cs="Tahoma"/>
          <w:color w:val="0070C0"/>
          <w:sz w:val="22"/>
          <w:lang w:bidi="fa-IR"/>
        </w:rPr>
        <w:t>&gt;</w:t>
      </w:r>
    </w:p>
    <w:p w:rsidR="0053383B" w:rsidRPr="0053383B" w:rsidRDefault="0053383B" w:rsidP="0053383B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…</w:t>
      </w:r>
    </w:p>
    <w:p w:rsidR="0053383B" w:rsidRPr="0053383B" w:rsidRDefault="0053383B" w:rsidP="0053383B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 w:rsidRPr="0053383B">
        <w:rPr>
          <w:rFonts w:ascii="Tahoma" w:hAnsi="Tahoma" w:cs="Tahoma"/>
          <w:color w:val="0070C0"/>
          <w:sz w:val="22"/>
          <w:lang w:bidi="fa-IR"/>
        </w:rPr>
        <w:t>&lt;a</w:t>
      </w:r>
      <w:r>
        <w:rPr>
          <w:rFonts w:ascii="Tahoma" w:hAnsi="Tahoma" w:cs="Tahoma"/>
          <w:color w:val="0070C0"/>
          <w:sz w:val="22"/>
          <w:lang w:bidi="fa-IR"/>
        </w:rPr>
        <w:t>m</w:t>
      </w:r>
      <w:r w:rsidRPr="0053383B">
        <w:rPr>
          <w:rFonts w:ascii="Tahoma" w:hAnsi="Tahoma" w:cs="Tahoma"/>
          <w:color w:val="0070C0"/>
          <w:sz w:val="22"/>
          <w:lang w:bidi="fa-IR"/>
        </w:rPr>
        <w:t>1&gt; &lt;a</w:t>
      </w:r>
      <w:r>
        <w:rPr>
          <w:rFonts w:ascii="Tahoma" w:hAnsi="Tahoma" w:cs="Tahoma"/>
          <w:color w:val="0070C0"/>
          <w:sz w:val="22"/>
          <w:lang w:bidi="fa-IR"/>
        </w:rPr>
        <w:t>m</w:t>
      </w:r>
      <w:r w:rsidRPr="0053383B">
        <w:rPr>
          <w:rFonts w:ascii="Tahoma" w:hAnsi="Tahoma" w:cs="Tahoma"/>
          <w:color w:val="0070C0"/>
          <w:sz w:val="22"/>
          <w:lang w:bidi="fa-IR"/>
        </w:rPr>
        <w:t>2&gt; … &lt;</w:t>
      </w:r>
      <w:proofErr w:type="spellStart"/>
      <w:r w:rsidRPr="0053383B">
        <w:rPr>
          <w:rFonts w:ascii="Tahoma" w:hAnsi="Tahoma" w:cs="Tahoma"/>
          <w:color w:val="0070C0"/>
          <w:sz w:val="22"/>
          <w:lang w:bidi="fa-IR"/>
        </w:rPr>
        <w:t>a</w:t>
      </w:r>
      <w:r>
        <w:rPr>
          <w:rFonts w:ascii="Tahoma" w:hAnsi="Tahoma" w:cs="Tahoma"/>
          <w:color w:val="0070C0"/>
          <w:sz w:val="22"/>
          <w:lang w:bidi="fa-IR"/>
        </w:rPr>
        <w:t>mn</w:t>
      </w:r>
      <w:proofErr w:type="spellEnd"/>
      <w:r w:rsidRPr="0053383B">
        <w:rPr>
          <w:rFonts w:ascii="Tahoma" w:hAnsi="Tahoma" w:cs="Tahoma"/>
          <w:color w:val="0070C0"/>
          <w:sz w:val="22"/>
          <w:lang w:bidi="fa-IR"/>
        </w:rPr>
        <w:t>&gt;</w:t>
      </w:r>
    </w:p>
    <w:p w:rsidR="004958DE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C:</w:t>
      </w:r>
    </w:p>
    <w:p w:rsidR="004958DE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&lt;a11&gt; &lt;a12&gt; … &lt;a1n</w:t>
      </w:r>
      <w:r w:rsidRPr="0053383B">
        <w:rPr>
          <w:rFonts w:ascii="Tahoma" w:hAnsi="Tahoma" w:cs="Tahoma"/>
          <w:color w:val="0070C0"/>
          <w:sz w:val="22"/>
          <w:lang w:bidi="fa-IR"/>
        </w:rPr>
        <w:t>&gt;</w:t>
      </w:r>
    </w:p>
    <w:p w:rsidR="004958DE" w:rsidRPr="0053383B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…</w:t>
      </w:r>
    </w:p>
    <w:p w:rsidR="004958DE" w:rsidRPr="0053383B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 w:rsidRPr="0053383B">
        <w:rPr>
          <w:rFonts w:ascii="Tahoma" w:hAnsi="Tahoma" w:cs="Tahoma"/>
          <w:color w:val="0070C0"/>
          <w:sz w:val="22"/>
          <w:lang w:bidi="fa-IR"/>
        </w:rPr>
        <w:t>&lt;a</w:t>
      </w:r>
      <w:r>
        <w:rPr>
          <w:rFonts w:ascii="Tahoma" w:hAnsi="Tahoma" w:cs="Tahoma"/>
          <w:color w:val="0070C0"/>
          <w:sz w:val="22"/>
          <w:lang w:bidi="fa-IR"/>
        </w:rPr>
        <w:t>n</w:t>
      </w:r>
      <w:r w:rsidRPr="0053383B">
        <w:rPr>
          <w:rFonts w:ascii="Tahoma" w:hAnsi="Tahoma" w:cs="Tahoma"/>
          <w:color w:val="0070C0"/>
          <w:sz w:val="22"/>
          <w:lang w:bidi="fa-IR"/>
        </w:rPr>
        <w:t>1&gt; &lt;a</w:t>
      </w:r>
      <w:r>
        <w:rPr>
          <w:rFonts w:ascii="Tahoma" w:hAnsi="Tahoma" w:cs="Tahoma"/>
          <w:color w:val="0070C0"/>
          <w:sz w:val="22"/>
          <w:lang w:bidi="fa-IR"/>
        </w:rPr>
        <w:t>n</w:t>
      </w:r>
      <w:r w:rsidRPr="0053383B">
        <w:rPr>
          <w:rFonts w:ascii="Tahoma" w:hAnsi="Tahoma" w:cs="Tahoma"/>
          <w:color w:val="0070C0"/>
          <w:sz w:val="22"/>
          <w:lang w:bidi="fa-IR"/>
        </w:rPr>
        <w:t>2&gt; … &lt;</w:t>
      </w:r>
      <w:proofErr w:type="spellStart"/>
      <w:r w:rsidRPr="0053383B">
        <w:rPr>
          <w:rFonts w:ascii="Tahoma" w:hAnsi="Tahoma" w:cs="Tahoma"/>
          <w:color w:val="0070C0"/>
          <w:sz w:val="22"/>
          <w:lang w:bidi="fa-IR"/>
        </w:rPr>
        <w:t>a</w:t>
      </w:r>
      <w:r>
        <w:rPr>
          <w:rFonts w:ascii="Tahoma" w:hAnsi="Tahoma" w:cs="Tahoma"/>
          <w:color w:val="0070C0"/>
          <w:sz w:val="22"/>
          <w:lang w:bidi="fa-IR"/>
        </w:rPr>
        <w:t>nn</w:t>
      </w:r>
      <w:proofErr w:type="spellEnd"/>
      <w:r w:rsidRPr="0053383B">
        <w:rPr>
          <w:rFonts w:ascii="Tahoma" w:hAnsi="Tahoma" w:cs="Tahoma"/>
          <w:color w:val="0070C0"/>
          <w:sz w:val="22"/>
          <w:lang w:bidi="fa-IR"/>
        </w:rPr>
        <w:t>&gt;</w:t>
      </w:r>
    </w:p>
    <w:p w:rsidR="004958DE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D:</w:t>
      </w:r>
    </w:p>
    <w:p w:rsidR="004958DE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 w:rsidRPr="0053383B">
        <w:rPr>
          <w:rFonts w:ascii="Tahoma" w:hAnsi="Tahoma" w:cs="Tahoma"/>
          <w:color w:val="0070C0"/>
          <w:sz w:val="22"/>
          <w:lang w:bidi="fa-IR"/>
        </w:rPr>
        <w:t>&lt;a11&gt; &lt;a12&gt; … &lt;a1m&gt;</w:t>
      </w:r>
    </w:p>
    <w:p w:rsidR="004958DE" w:rsidRPr="0053383B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…</w:t>
      </w:r>
    </w:p>
    <w:p w:rsidR="004958DE" w:rsidRPr="0053383B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 w:rsidRPr="0053383B">
        <w:rPr>
          <w:rFonts w:ascii="Tahoma" w:hAnsi="Tahoma" w:cs="Tahoma"/>
          <w:color w:val="0070C0"/>
          <w:sz w:val="22"/>
          <w:lang w:bidi="fa-IR"/>
        </w:rPr>
        <w:t>&lt;a</w:t>
      </w:r>
      <w:r>
        <w:rPr>
          <w:rFonts w:ascii="Tahoma" w:hAnsi="Tahoma" w:cs="Tahoma"/>
          <w:color w:val="0070C0"/>
          <w:sz w:val="22"/>
          <w:lang w:bidi="fa-IR"/>
        </w:rPr>
        <w:t>m</w:t>
      </w:r>
      <w:r w:rsidRPr="0053383B">
        <w:rPr>
          <w:rFonts w:ascii="Tahoma" w:hAnsi="Tahoma" w:cs="Tahoma"/>
          <w:color w:val="0070C0"/>
          <w:sz w:val="22"/>
          <w:lang w:bidi="fa-IR"/>
        </w:rPr>
        <w:t>1&gt; &lt;a</w:t>
      </w:r>
      <w:r>
        <w:rPr>
          <w:rFonts w:ascii="Tahoma" w:hAnsi="Tahoma" w:cs="Tahoma"/>
          <w:color w:val="0070C0"/>
          <w:sz w:val="22"/>
          <w:lang w:bidi="fa-IR"/>
        </w:rPr>
        <w:t>m</w:t>
      </w:r>
      <w:r w:rsidRPr="0053383B">
        <w:rPr>
          <w:rFonts w:ascii="Tahoma" w:hAnsi="Tahoma" w:cs="Tahoma"/>
          <w:color w:val="0070C0"/>
          <w:sz w:val="22"/>
          <w:lang w:bidi="fa-IR"/>
        </w:rPr>
        <w:t>2&gt; … &lt;</w:t>
      </w:r>
      <w:proofErr w:type="spellStart"/>
      <w:r w:rsidRPr="0053383B">
        <w:rPr>
          <w:rFonts w:ascii="Tahoma" w:hAnsi="Tahoma" w:cs="Tahoma"/>
          <w:color w:val="0070C0"/>
          <w:sz w:val="22"/>
          <w:lang w:bidi="fa-IR"/>
        </w:rPr>
        <w:t>a</w:t>
      </w:r>
      <w:r>
        <w:rPr>
          <w:rFonts w:ascii="Tahoma" w:hAnsi="Tahoma" w:cs="Tahoma"/>
          <w:color w:val="0070C0"/>
          <w:sz w:val="22"/>
          <w:lang w:bidi="fa-IR"/>
        </w:rPr>
        <w:t>m</w:t>
      </w:r>
      <w:r w:rsidRPr="0053383B">
        <w:rPr>
          <w:rFonts w:ascii="Tahoma" w:hAnsi="Tahoma" w:cs="Tahoma"/>
          <w:color w:val="0070C0"/>
          <w:sz w:val="22"/>
          <w:lang w:bidi="fa-IR"/>
        </w:rPr>
        <w:t>m</w:t>
      </w:r>
      <w:proofErr w:type="spellEnd"/>
      <w:r w:rsidRPr="0053383B">
        <w:rPr>
          <w:rFonts w:ascii="Tahoma" w:hAnsi="Tahoma" w:cs="Tahoma"/>
          <w:color w:val="0070C0"/>
          <w:sz w:val="22"/>
          <w:lang w:bidi="fa-IR"/>
        </w:rPr>
        <w:t>&gt;</w:t>
      </w:r>
    </w:p>
    <w:p w:rsidR="0053383B" w:rsidRDefault="0053383B" w:rsidP="00F009B7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</w:p>
    <w:p w:rsidR="00F009B7" w:rsidRPr="00F009B7" w:rsidRDefault="00F009B7" w:rsidP="00F009B7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F009B7" w:rsidRDefault="00F009B7" w:rsidP="00F009B7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194575" w:rsidRDefault="00194575" w:rsidP="00F009B7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4958DE" w:rsidRDefault="00194575" w:rsidP="00E33581">
      <w:pPr>
        <w:autoSpaceDE w:val="0"/>
        <w:autoSpaceDN w:val="0"/>
        <w:bidi/>
        <w:adjustRightInd w:val="0"/>
        <w:rPr>
          <w:rFonts w:ascii="Tahoma" w:hAnsi="Tahoma" w:cs="Tahoma"/>
          <w:sz w:val="22"/>
          <w:rtl/>
          <w:lang w:bidi="fa-IR"/>
        </w:rPr>
        <w:pPrChange w:id="74" w:author="Parham Alvani" w:date="2017-12-20T19:00:00Z">
          <w:pPr>
            <w:autoSpaceDE w:val="0"/>
            <w:autoSpaceDN w:val="0"/>
            <w:bidi/>
            <w:adjustRightInd w:val="0"/>
            <w:jc w:val="both"/>
          </w:pPr>
        </w:pPrChange>
      </w:pPr>
      <w:r>
        <w:rPr>
          <w:rFonts w:ascii="Tahoma" w:hAnsi="Tahoma" w:cs="Tahoma" w:hint="cs"/>
          <w:sz w:val="22"/>
          <w:rtl/>
          <w:lang w:bidi="fa-IR"/>
        </w:rPr>
        <w:t xml:space="preserve">3- </w:t>
      </w:r>
      <w:ins w:id="75" w:author="Parham Alvani" w:date="2017-12-20T19:00:00Z">
        <w:r w:rsidR="00E33581" w:rsidRPr="00E33581">
          <w:rPr>
            <w:rFonts w:ascii="Tahoma" w:hAnsi="Tahoma" w:cs="Tahoma"/>
            <w:sz w:val="22"/>
            <w:rtl/>
            <w:lang w:bidi="fa-IR"/>
          </w:rPr>
          <w:t xml:space="preserve">برنامه‌ای بنويسيد كه ابتدا عدد </w:t>
        </w:r>
        <w:r w:rsidR="00E33581" w:rsidRPr="00E33581">
          <w:rPr>
            <w:rFonts w:ascii="Tahoma" w:hAnsi="Tahoma" w:cs="Tahoma"/>
            <w:sz w:val="22"/>
            <w:lang w:bidi="fa-IR"/>
          </w:rPr>
          <w:t>n</w:t>
        </w:r>
        <w:r w:rsidR="00E33581" w:rsidRPr="00E33581">
          <w:rPr>
            <w:rFonts w:ascii="Tahoma" w:hAnsi="Tahoma" w:cs="Tahoma"/>
            <w:sz w:val="22"/>
            <w:rtl/>
            <w:lang w:bidi="fa-IR"/>
          </w:rPr>
          <w:t xml:space="preserve"> را از كاربر بگيرد، سپس اطلاعات </w:t>
        </w:r>
        <w:r w:rsidR="00E33581" w:rsidRPr="00E33581">
          <w:rPr>
            <w:rFonts w:ascii="Tahoma" w:hAnsi="Tahoma" w:cs="Tahoma"/>
            <w:sz w:val="22"/>
            <w:lang w:bidi="fa-IR"/>
          </w:rPr>
          <w:t>n</w:t>
        </w:r>
        <w:r w:rsidR="00E33581" w:rsidRPr="00E33581">
          <w:rPr>
            <w:rFonts w:ascii="Tahoma" w:hAnsi="Tahoma" w:cs="Tahoma"/>
            <w:sz w:val="22"/>
            <w:rtl/>
            <w:lang w:bidi="fa-IR"/>
          </w:rPr>
          <w:t xml:space="preserve"> عدد گويا را از كاربر گرفته و آنها را در یک آرایه از نوع </w:t>
        </w:r>
        <w:proofErr w:type="spellStart"/>
        <w:r w:rsidR="00E33581" w:rsidRPr="00E33581">
          <w:rPr>
            <w:rFonts w:ascii="Tahoma" w:hAnsi="Tahoma" w:cs="Tahoma"/>
            <w:sz w:val="22"/>
            <w:lang w:bidi="fa-IR"/>
          </w:rPr>
          <w:t>struct</w:t>
        </w:r>
        <w:proofErr w:type="spellEnd"/>
        <w:r w:rsidR="00E33581" w:rsidRPr="00E33581">
          <w:rPr>
            <w:rFonts w:ascii="Tahoma" w:hAnsi="Tahoma" w:cs="Tahoma"/>
            <w:sz w:val="22"/>
            <w:rtl/>
            <w:lang w:bidi="fa-IR"/>
          </w:rPr>
          <w:t xml:space="preserve"> ذخيره كند. سپس از كاربر يك جهت بگيرد كه 1- به معناي نزولي و 1+ به معنای صعودی است. با جهت تعيين شده و با استفاده تابع </w:t>
        </w:r>
        <w:proofErr w:type="spellStart"/>
        <w:r w:rsidR="00E33581" w:rsidRPr="00E33581">
          <w:rPr>
            <w:rFonts w:ascii="Tahoma" w:hAnsi="Tahoma" w:cs="Tahoma"/>
            <w:sz w:val="22"/>
            <w:lang w:bidi="fa-IR"/>
          </w:rPr>
          <w:t>qsort</w:t>
        </w:r>
        <w:proofErr w:type="spellEnd"/>
        <w:r w:rsidR="00E33581" w:rsidRPr="00E33581">
          <w:rPr>
            <w:rFonts w:ascii="Tahoma" w:hAnsi="Tahoma" w:cs="Tahoma"/>
            <w:sz w:val="22"/>
            <w:rtl/>
            <w:lang w:bidi="fa-IR"/>
          </w:rPr>
          <w:t xml:space="preserve"> كه در كلاس شرح داده شده است، اعداد گويای وارد شده را مرتب كرده و آنها را چاپ كند.</w:t>
        </w:r>
      </w:ins>
      <w:del w:id="76" w:author="Parham Alvani" w:date="2017-12-20T19:00:00Z">
        <w:r w:rsidR="004958DE" w:rsidDel="00E33581">
          <w:rPr>
            <w:rFonts w:ascii="Tahoma" w:hAnsi="Tahoma" w:cs="Tahoma" w:hint="cs"/>
            <w:sz w:val="22"/>
            <w:rtl/>
            <w:lang w:bidi="fa-IR"/>
          </w:rPr>
          <w:delText xml:space="preserve">برنامه‌اي بنويسيد كه ابتدا عدد </w:delText>
        </w:r>
        <w:r w:rsidR="004958DE" w:rsidDel="00E33581">
          <w:rPr>
            <w:rFonts w:ascii="Tahoma" w:hAnsi="Tahoma" w:cs="Tahoma"/>
            <w:sz w:val="22"/>
            <w:lang w:bidi="fa-IR"/>
          </w:rPr>
          <w:delText>n</w:delText>
        </w:r>
        <w:r w:rsidR="004958DE" w:rsidDel="00E33581">
          <w:rPr>
            <w:rFonts w:ascii="Tahoma" w:hAnsi="Tahoma" w:cs="Tahoma" w:hint="cs"/>
            <w:sz w:val="22"/>
            <w:rtl/>
            <w:lang w:bidi="fa-IR"/>
          </w:rPr>
          <w:delText xml:space="preserve"> را از كاربر بگيرد، سپس اطلاعات </w:delText>
        </w:r>
        <w:r w:rsidR="004958DE" w:rsidDel="00E33581">
          <w:rPr>
            <w:rFonts w:ascii="Tahoma" w:hAnsi="Tahoma" w:cs="Tahoma"/>
            <w:sz w:val="22"/>
            <w:lang w:bidi="fa-IR"/>
          </w:rPr>
          <w:delText>n</w:delText>
        </w:r>
        <w:r w:rsidR="004958DE" w:rsidDel="00E33581">
          <w:rPr>
            <w:rFonts w:ascii="Tahoma" w:hAnsi="Tahoma" w:cs="Tahoma" w:hint="cs"/>
            <w:sz w:val="22"/>
            <w:rtl/>
            <w:lang w:bidi="fa-IR"/>
          </w:rPr>
          <w:delText xml:space="preserve"> عدد گويا را از كاربر بگيرد و آنها را در يك آرايه‌اي از </w:delText>
        </w:r>
        <w:r w:rsidR="004958DE" w:rsidDel="00E33581">
          <w:rPr>
            <w:rFonts w:ascii="Tahoma" w:hAnsi="Tahoma" w:cs="Tahoma"/>
            <w:sz w:val="22"/>
            <w:lang w:bidi="fa-IR"/>
          </w:rPr>
          <w:delText>struct</w:delText>
        </w:r>
        <w:r w:rsidR="004958DE" w:rsidDel="00E33581">
          <w:rPr>
            <w:rFonts w:ascii="Tahoma" w:hAnsi="Tahoma" w:cs="Tahoma" w:hint="cs"/>
            <w:sz w:val="22"/>
            <w:rtl/>
            <w:lang w:bidi="fa-IR"/>
          </w:rPr>
          <w:delText xml:space="preserve"> ذخيره كند. سپس از كاربر يك جهت بگيرد كه </w:delText>
        </w:r>
        <w:r w:rsidR="004958DE" w:rsidDel="00E33581">
          <w:rPr>
            <w:rFonts w:ascii="Tahoma" w:hAnsi="Tahoma" w:cs="Tahoma"/>
            <w:sz w:val="22"/>
            <w:lang w:bidi="fa-IR"/>
          </w:rPr>
          <w:delText>-1</w:delText>
        </w:r>
        <w:r w:rsidR="004958DE" w:rsidDel="00E33581">
          <w:rPr>
            <w:rFonts w:ascii="Tahoma" w:hAnsi="Tahoma" w:cs="Tahoma" w:hint="cs"/>
            <w:sz w:val="22"/>
            <w:rtl/>
            <w:lang w:bidi="fa-IR"/>
          </w:rPr>
          <w:delText xml:space="preserve"> به معناي نزولي و </w:delText>
        </w:r>
        <w:r w:rsidR="004958DE" w:rsidDel="00E33581">
          <w:rPr>
            <w:rFonts w:ascii="Tahoma" w:hAnsi="Tahoma" w:cs="Tahoma"/>
            <w:sz w:val="22"/>
            <w:lang w:bidi="fa-IR"/>
          </w:rPr>
          <w:delText>+1</w:delText>
        </w:r>
        <w:r w:rsidR="004958DE" w:rsidDel="00E33581">
          <w:rPr>
            <w:rFonts w:ascii="Tahoma" w:hAnsi="Tahoma" w:cs="Tahoma" w:hint="cs"/>
            <w:sz w:val="22"/>
            <w:rtl/>
            <w:lang w:bidi="fa-IR"/>
          </w:rPr>
          <w:delText xml:space="preserve"> به معناي صعودي است. با جهت تعيين شده و با استفاده تابع </w:delText>
        </w:r>
        <w:r w:rsidR="004958DE" w:rsidDel="00E33581">
          <w:rPr>
            <w:rFonts w:ascii="Tahoma" w:hAnsi="Tahoma" w:cs="Tahoma"/>
            <w:sz w:val="22"/>
            <w:lang w:bidi="fa-IR"/>
          </w:rPr>
          <w:delText>qsort</w:delText>
        </w:r>
        <w:r w:rsidR="004958DE" w:rsidDel="00E33581">
          <w:rPr>
            <w:rFonts w:ascii="Tahoma" w:hAnsi="Tahoma" w:cs="Tahoma" w:hint="cs"/>
            <w:sz w:val="22"/>
            <w:rtl/>
            <w:lang w:bidi="fa-IR"/>
          </w:rPr>
          <w:delText xml:space="preserve"> كه در كلاس شرح داده شد، اعداد گوياي وارد شده را مرتب كرده و آنها را چاپ كند. </w:delText>
        </w:r>
      </w:del>
      <w:r w:rsidR="004958DE" w:rsidRPr="00306923">
        <w:rPr>
          <w:rFonts w:ascii="Tahoma" w:hAnsi="Tahoma" w:cs="Tahoma" w:hint="cs"/>
          <w:sz w:val="22"/>
          <w:rtl/>
          <w:lang w:bidi="fa-IR"/>
        </w:rPr>
        <w:t>(</w:t>
      </w:r>
      <w:r w:rsidR="004958DE">
        <w:rPr>
          <w:rFonts w:ascii="Tahoma" w:hAnsi="Tahoma" w:cs="Tahoma" w:hint="cs"/>
          <w:sz w:val="22"/>
          <w:rtl/>
          <w:lang w:bidi="fa-IR"/>
        </w:rPr>
        <w:t>20 نمره)‌</w:t>
      </w:r>
    </w:p>
    <w:p w:rsidR="004958DE" w:rsidRDefault="004958DE" w:rsidP="004958DE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4958DE" w:rsidRPr="00335D10" w:rsidRDefault="004958DE" w:rsidP="004958DE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 w:val="22"/>
          <w:rtl/>
          <w:lang w:bidi="fa-IR"/>
        </w:rPr>
      </w:pPr>
      <w:r w:rsidRPr="00335D10">
        <w:rPr>
          <w:rFonts w:ascii="Tahoma" w:hAnsi="Tahoma" w:cs="Tahoma" w:hint="cs"/>
          <w:sz w:val="22"/>
          <w:rtl/>
          <w:lang w:bidi="fa-IR"/>
        </w:rPr>
        <w:lastRenderedPageBreak/>
        <w:t>فرمت ورودي:</w:t>
      </w:r>
    </w:p>
    <w:p w:rsidR="004958DE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  <w:r w:rsidRPr="00335D10">
        <w:rPr>
          <w:rFonts w:ascii="Tahoma" w:hAnsi="Tahoma" w:cs="Tahoma"/>
          <w:color w:val="C00000"/>
          <w:sz w:val="22"/>
          <w:lang w:bidi="fa-IR"/>
        </w:rPr>
        <w:t>&lt;n&gt;</w:t>
      </w:r>
    </w:p>
    <w:p w:rsidR="004958DE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  <w:r>
        <w:rPr>
          <w:rFonts w:ascii="Tahoma" w:hAnsi="Tahoma" w:cs="Tahoma"/>
          <w:color w:val="C00000"/>
          <w:sz w:val="22"/>
          <w:lang w:bidi="fa-IR"/>
        </w:rPr>
        <w:t>&lt;x&gt;</w:t>
      </w:r>
      <w:ins w:id="77" w:author="Parham Alvani" w:date="2017-12-20T19:35:00Z">
        <w:r w:rsidR="00E064C8">
          <w:rPr>
            <w:rFonts w:ascii="Tahoma" w:hAnsi="Tahoma" w:cs="Tahoma"/>
            <w:color w:val="C00000"/>
            <w:sz w:val="22"/>
            <w:lang w:bidi="fa-IR"/>
          </w:rPr>
          <w:t xml:space="preserve"> </w:t>
        </w:r>
      </w:ins>
      <w:del w:id="78" w:author="Parham Alvani" w:date="2017-12-20T19:35:00Z">
        <w:r w:rsidDel="00E064C8">
          <w:rPr>
            <w:rFonts w:ascii="Tahoma" w:hAnsi="Tahoma" w:cs="Tahoma"/>
            <w:color w:val="C00000"/>
            <w:sz w:val="22"/>
            <w:lang w:bidi="fa-IR"/>
          </w:rPr>
          <w:delText>/</w:delText>
        </w:r>
      </w:del>
      <w:r>
        <w:rPr>
          <w:rFonts w:ascii="Tahoma" w:hAnsi="Tahoma" w:cs="Tahoma"/>
          <w:color w:val="C00000"/>
          <w:sz w:val="22"/>
          <w:lang w:bidi="fa-IR"/>
        </w:rPr>
        <w:t>&lt;y&gt;</w:t>
      </w:r>
    </w:p>
    <w:p w:rsidR="004958DE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  <w:r>
        <w:rPr>
          <w:rFonts w:ascii="Tahoma" w:hAnsi="Tahoma" w:cs="Tahoma"/>
          <w:color w:val="C00000"/>
          <w:sz w:val="22"/>
          <w:lang w:bidi="fa-IR"/>
        </w:rPr>
        <w:t>…</w:t>
      </w:r>
    </w:p>
    <w:p w:rsidR="004958DE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  <w:r>
        <w:rPr>
          <w:rFonts w:ascii="Tahoma" w:hAnsi="Tahoma" w:cs="Tahoma"/>
          <w:color w:val="C00000"/>
          <w:sz w:val="22"/>
          <w:lang w:bidi="fa-IR"/>
        </w:rPr>
        <w:t>&lt;x&gt;</w:t>
      </w:r>
      <w:ins w:id="79" w:author="Parham Alvani" w:date="2017-12-20T19:35:00Z">
        <w:r w:rsidR="00E064C8">
          <w:rPr>
            <w:rFonts w:ascii="Tahoma" w:hAnsi="Tahoma" w:cs="Tahoma"/>
            <w:color w:val="C00000"/>
            <w:sz w:val="22"/>
            <w:lang w:bidi="fa-IR"/>
          </w:rPr>
          <w:t xml:space="preserve"> </w:t>
        </w:r>
      </w:ins>
      <w:del w:id="80" w:author="Parham Alvani" w:date="2017-12-20T19:35:00Z">
        <w:r w:rsidDel="00E064C8">
          <w:rPr>
            <w:rFonts w:ascii="Tahoma" w:hAnsi="Tahoma" w:cs="Tahoma"/>
            <w:color w:val="C00000"/>
            <w:sz w:val="22"/>
            <w:lang w:bidi="fa-IR"/>
          </w:rPr>
          <w:delText>/</w:delText>
        </w:r>
      </w:del>
      <w:r>
        <w:rPr>
          <w:rFonts w:ascii="Tahoma" w:hAnsi="Tahoma" w:cs="Tahoma"/>
          <w:color w:val="C00000"/>
          <w:sz w:val="22"/>
          <w:lang w:bidi="fa-IR"/>
        </w:rPr>
        <w:t>&lt;y&gt;</w:t>
      </w:r>
    </w:p>
    <w:p w:rsidR="004958DE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</w:p>
    <w:p w:rsidR="004958DE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  <w:r>
        <w:rPr>
          <w:rFonts w:ascii="Tahoma" w:hAnsi="Tahoma" w:cs="Tahoma"/>
          <w:color w:val="C00000"/>
          <w:sz w:val="22"/>
          <w:lang w:bidi="fa-IR"/>
        </w:rPr>
        <w:t>&lt;-1&gt; or &lt;+1&gt;</w:t>
      </w:r>
    </w:p>
    <w:p w:rsidR="004958DE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</w:p>
    <w:p w:rsidR="004958DE" w:rsidRPr="00335D10" w:rsidRDefault="004958DE" w:rsidP="004958DE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 w:val="22"/>
          <w:lang w:bidi="fa-IR"/>
        </w:rPr>
      </w:pPr>
      <w:r w:rsidRPr="00335D10">
        <w:rPr>
          <w:rFonts w:ascii="Tahoma" w:hAnsi="Tahoma" w:cs="Tahoma" w:hint="cs"/>
          <w:sz w:val="22"/>
          <w:rtl/>
          <w:lang w:bidi="fa-IR"/>
        </w:rPr>
        <w:t>فرمت خروجي:</w:t>
      </w:r>
    </w:p>
    <w:p w:rsidR="004958DE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&lt;x&gt;/&lt;y&gt;</w:t>
      </w:r>
    </w:p>
    <w:p w:rsidR="004958DE" w:rsidRPr="00335D10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…</w:t>
      </w:r>
    </w:p>
    <w:p w:rsidR="004958DE" w:rsidRDefault="004958DE" w:rsidP="004958DE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&lt;x&gt;/&lt;y&gt;</w:t>
      </w:r>
    </w:p>
    <w:p w:rsidR="00A9724B" w:rsidRPr="00335D10" w:rsidRDefault="00A9724B" w:rsidP="00F009B7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</w:p>
    <w:p w:rsidR="005438D6" w:rsidRDefault="00F75E30" w:rsidP="004958DE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  <w:r>
        <w:rPr>
          <w:rFonts w:ascii="Tahoma" w:hAnsi="Tahoma" w:cs="Tahoma" w:hint="cs"/>
          <w:sz w:val="22"/>
          <w:rtl/>
          <w:lang w:bidi="fa-IR"/>
        </w:rPr>
        <w:t xml:space="preserve">4- </w:t>
      </w:r>
      <w:r w:rsidR="006B0E06">
        <w:rPr>
          <w:rFonts w:ascii="Tahoma" w:hAnsi="Tahoma" w:cs="Tahoma" w:hint="cs"/>
          <w:sz w:val="22"/>
          <w:rtl/>
          <w:lang w:bidi="fa-IR"/>
        </w:rPr>
        <w:t xml:space="preserve">فرض كنيد يك ليست پيوندي از اعداد صحيح داريم. تابعي بنويسيد كه اين ليست و </w:t>
      </w:r>
      <w:r w:rsidR="004958DE">
        <w:rPr>
          <w:rFonts w:ascii="Tahoma" w:hAnsi="Tahoma" w:cs="Tahoma" w:hint="cs"/>
          <w:sz w:val="22"/>
          <w:rtl/>
          <w:lang w:bidi="fa-IR"/>
        </w:rPr>
        <w:t xml:space="preserve">دو عدد صحيح </w:t>
      </w:r>
      <w:r w:rsidR="004958DE">
        <w:rPr>
          <w:rFonts w:ascii="Tahoma" w:hAnsi="Tahoma" w:cs="Tahoma"/>
          <w:sz w:val="22"/>
          <w:lang w:bidi="fa-IR"/>
        </w:rPr>
        <w:t>x</w:t>
      </w:r>
      <w:r w:rsidR="004958DE">
        <w:rPr>
          <w:rFonts w:ascii="Tahoma" w:hAnsi="Tahoma" w:cs="Tahoma" w:hint="cs"/>
          <w:sz w:val="22"/>
          <w:rtl/>
          <w:lang w:bidi="fa-IR"/>
        </w:rPr>
        <w:t xml:space="preserve"> و </w:t>
      </w:r>
      <w:r w:rsidR="004958DE">
        <w:rPr>
          <w:rFonts w:ascii="Tahoma" w:hAnsi="Tahoma" w:cs="Tahoma"/>
          <w:sz w:val="22"/>
          <w:lang w:bidi="fa-IR"/>
        </w:rPr>
        <w:t>y</w:t>
      </w:r>
      <w:r w:rsidR="004958DE">
        <w:rPr>
          <w:rFonts w:ascii="Tahoma" w:hAnsi="Tahoma" w:cs="Tahoma" w:hint="cs"/>
          <w:sz w:val="22"/>
          <w:rtl/>
          <w:lang w:bidi="fa-IR"/>
        </w:rPr>
        <w:t xml:space="preserve"> را </w:t>
      </w:r>
      <w:r w:rsidR="006B0E06">
        <w:rPr>
          <w:rFonts w:ascii="Tahoma" w:hAnsi="Tahoma" w:cs="Tahoma" w:hint="cs"/>
          <w:sz w:val="22"/>
          <w:rtl/>
          <w:lang w:bidi="fa-IR"/>
        </w:rPr>
        <w:t>عنوان ورودي بگيرد</w:t>
      </w:r>
      <w:r w:rsidR="004958DE">
        <w:rPr>
          <w:rFonts w:ascii="Tahoma" w:hAnsi="Tahoma" w:cs="Tahoma" w:hint="cs"/>
          <w:sz w:val="22"/>
          <w:rtl/>
          <w:lang w:bidi="fa-IR"/>
        </w:rPr>
        <w:t>،</w:t>
      </w:r>
      <w:r w:rsidR="006B0E06">
        <w:rPr>
          <w:rFonts w:ascii="Tahoma" w:hAnsi="Tahoma" w:cs="Tahoma" w:hint="cs"/>
          <w:sz w:val="22"/>
          <w:rtl/>
          <w:lang w:bidi="fa-IR"/>
        </w:rPr>
        <w:t xml:space="preserve"> </w:t>
      </w:r>
      <w:r w:rsidR="004958DE">
        <w:rPr>
          <w:rFonts w:ascii="Tahoma" w:hAnsi="Tahoma" w:cs="Tahoma" w:hint="cs"/>
          <w:sz w:val="22"/>
          <w:rtl/>
          <w:lang w:bidi="fa-IR"/>
        </w:rPr>
        <w:t xml:space="preserve">يك نود جديد با مقدار </w:t>
      </w:r>
      <w:r w:rsidR="004958DE">
        <w:rPr>
          <w:rFonts w:ascii="Tahoma" w:hAnsi="Tahoma" w:cs="Tahoma"/>
          <w:sz w:val="22"/>
          <w:lang w:bidi="fa-IR"/>
        </w:rPr>
        <w:t>x</w:t>
      </w:r>
      <w:r w:rsidR="005438D6">
        <w:rPr>
          <w:rFonts w:ascii="Tahoma" w:hAnsi="Tahoma" w:cs="Tahoma" w:hint="cs"/>
          <w:sz w:val="22"/>
          <w:rtl/>
          <w:lang w:bidi="fa-IR"/>
        </w:rPr>
        <w:t xml:space="preserve"> توليد كند و آنرا قبل از نودي كه مقدار آن </w:t>
      </w:r>
      <w:r w:rsidR="005438D6">
        <w:rPr>
          <w:rFonts w:ascii="Tahoma" w:hAnsi="Tahoma" w:cs="Tahoma"/>
          <w:sz w:val="22"/>
          <w:lang w:bidi="fa-IR"/>
        </w:rPr>
        <w:t>y</w:t>
      </w:r>
      <w:r w:rsidR="005438D6">
        <w:rPr>
          <w:rFonts w:ascii="Tahoma" w:hAnsi="Tahoma" w:cs="Tahoma" w:hint="cs"/>
          <w:sz w:val="22"/>
          <w:rtl/>
          <w:lang w:bidi="fa-IR"/>
        </w:rPr>
        <w:t xml:space="preserve"> است به ليست اضافه كند. اگر نودي وجود نداشت كه مقدار آن </w:t>
      </w:r>
      <w:r w:rsidR="005438D6">
        <w:rPr>
          <w:rFonts w:ascii="Tahoma" w:hAnsi="Tahoma" w:cs="Tahoma"/>
          <w:sz w:val="22"/>
          <w:lang w:bidi="fa-IR"/>
        </w:rPr>
        <w:t>y</w:t>
      </w:r>
      <w:r w:rsidR="005438D6">
        <w:rPr>
          <w:rFonts w:ascii="Tahoma" w:hAnsi="Tahoma" w:cs="Tahoma" w:hint="cs"/>
          <w:sz w:val="22"/>
          <w:rtl/>
          <w:lang w:bidi="fa-IR"/>
        </w:rPr>
        <w:t xml:space="preserve"> است، نود جديد به انتهاي ليست اضافه شود.</w:t>
      </w:r>
    </w:p>
    <w:p w:rsidR="005438D6" w:rsidRDefault="006B0E06" w:rsidP="005438D6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  <w:r>
        <w:rPr>
          <w:rFonts w:ascii="Tahoma" w:hAnsi="Tahoma" w:cs="Tahoma" w:hint="cs"/>
          <w:sz w:val="22"/>
          <w:rtl/>
          <w:lang w:bidi="fa-IR"/>
        </w:rPr>
        <w:t xml:space="preserve">برنامه‌اي بنويسيد كه يك ليست پيوندي </w:t>
      </w:r>
      <w:r w:rsidR="005438D6">
        <w:rPr>
          <w:rFonts w:ascii="Tahoma" w:hAnsi="Tahoma" w:cs="Tahoma" w:hint="cs"/>
          <w:sz w:val="22"/>
          <w:rtl/>
          <w:lang w:bidi="fa-IR"/>
        </w:rPr>
        <w:t xml:space="preserve">با 1 نود كه مقدار آن 10 است ايجاد كند. </w:t>
      </w:r>
      <w:r>
        <w:rPr>
          <w:rFonts w:ascii="Tahoma" w:hAnsi="Tahoma" w:cs="Tahoma" w:hint="cs"/>
          <w:sz w:val="22"/>
          <w:rtl/>
          <w:lang w:bidi="fa-IR"/>
        </w:rPr>
        <w:t xml:space="preserve">از تابع نوشته شده </w:t>
      </w:r>
      <w:r w:rsidR="00521732">
        <w:rPr>
          <w:rFonts w:ascii="Tahoma" w:hAnsi="Tahoma" w:cs="Tahoma" w:hint="cs"/>
          <w:sz w:val="22"/>
          <w:rtl/>
          <w:lang w:bidi="fa-IR"/>
        </w:rPr>
        <w:t xml:space="preserve">استفاده كنيد </w:t>
      </w:r>
      <w:r w:rsidR="005438D6">
        <w:rPr>
          <w:rFonts w:ascii="Tahoma" w:hAnsi="Tahoma" w:cs="Tahoma" w:hint="cs"/>
          <w:sz w:val="22"/>
          <w:rtl/>
          <w:lang w:bidi="fa-IR"/>
        </w:rPr>
        <w:t xml:space="preserve">و مقادير </w:t>
      </w:r>
      <w:r w:rsidR="005438D6">
        <w:rPr>
          <w:rFonts w:ascii="Tahoma" w:hAnsi="Tahoma" w:cs="Tahoma"/>
          <w:sz w:val="22"/>
          <w:lang w:bidi="fa-IR"/>
        </w:rPr>
        <w:t>x</w:t>
      </w:r>
      <w:r w:rsidR="005438D6">
        <w:rPr>
          <w:rFonts w:ascii="Tahoma" w:hAnsi="Tahoma" w:cs="Tahoma" w:hint="cs"/>
          <w:sz w:val="22"/>
          <w:rtl/>
          <w:lang w:bidi="fa-IR"/>
        </w:rPr>
        <w:t xml:space="preserve"> و </w:t>
      </w:r>
      <w:r w:rsidR="005438D6">
        <w:rPr>
          <w:rFonts w:ascii="Tahoma" w:hAnsi="Tahoma" w:cs="Tahoma"/>
          <w:sz w:val="22"/>
          <w:lang w:bidi="fa-IR"/>
        </w:rPr>
        <w:t>y</w:t>
      </w:r>
      <w:r w:rsidR="005438D6">
        <w:rPr>
          <w:rFonts w:ascii="Tahoma" w:hAnsi="Tahoma" w:cs="Tahoma" w:hint="cs"/>
          <w:sz w:val="22"/>
          <w:rtl/>
          <w:lang w:bidi="fa-IR"/>
        </w:rPr>
        <w:t xml:space="preserve"> را به صورت زير وارد نمايد</w:t>
      </w:r>
    </w:p>
    <w:p w:rsidR="005438D6" w:rsidRDefault="005438D6" w:rsidP="00F009B7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499"/>
        <w:gridCol w:w="577"/>
      </w:tblGrid>
      <w:tr w:rsidR="005438D6" w:rsidTr="005438D6">
        <w:trPr>
          <w:trHeight w:val="230"/>
          <w:jc w:val="center"/>
        </w:trPr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 w:hint="cs"/>
                <w:sz w:val="22"/>
                <w:rtl/>
                <w:lang w:bidi="fa-IR"/>
              </w:rPr>
              <w:t>مرحله</w:t>
            </w:r>
          </w:p>
        </w:tc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lang w:bidi="fa-IR"/>
              </w:rPr>
            </w:pPr>
            <w:r>
              <w:rPr>
                <w:rFonts w:ascii="Tahoma" w:hAnsi="Tahoma" w:cs="Tahoma"/>
                <w:sz w:val="22"/>
                <w:lang w:bidi="fa-IR"/>
              </w:rPr>
              <w:t>x</w:t>
            </w:r>
          </w:p>
        </w:tc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/>
                <w:sz w:val="22"/>
                <w:lang w:bidi="fa-IR"/>
              </w:rPr>
              <w:t>y</w:t>
            </w:r>
          </w:p>
        </w:tc>
      </w:tr>
      <w:tr w:rsidR="005438D6" w:rsidTr="005438D6">
        <w:trPr>
          <w:trHeight w:val="230"/>
          <w:jc w:val="center"/>
        </w:trPr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 w:hint="cs"/>
                <w:sz w:val="22"/>
                <w:rtl/>
                <w:lang w:bidi="fa-IR"/>
              </w:rPr>
              <w:t>1</w:t>
            </w:r>
          </w:p>
        </w:tc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/>
                <w:sz w:val="22"/>
                <w:lang w:bidi="fa-IR"/>
              </w:rPr>
              <w:t>20</w:t>
            </w:r>
          </w:p>
        </w:tc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/>
                <w:sz w:val="22"/>
                <w:lang w:bidi="fa-IR"/>
              </w:rPr>
              <w:t>100</w:t>
            </w:r>
          </w:p>
        </w:tc>
      </w:tr>
      <w:tr w:rsidR="005438D6" w:rsidTr="005438D6">
        <w:trPr>
          <w:trHeight w:val="230"/>
          <w:jc w:val="center"/>
        </w:trPr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 w:hint="cs"/>
                <w:sz w:val="22"/>
                <w:rtl/>
                <w:lang w:bidi="fa-IR"/>
              </w:rPr>
              <w:t>2</w:t>
            </w:r>
          </w:p>
        </w:tc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/>
                <w:sz w:val="22"/>
                <w:lang w:bidi="fa-IR"/>
              </w:rPr>
              <w:t>30</w:t>
            </w:r>
          </w:p>
        </w:tc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/>
                <w:sz w:val="22"/>
                <w:lang w:bidi="fa-IR"/>
              </w:rPr>
              <w:t>100</w:t>
            </w:r>
          </w:p>
        </w:tc>
      </w:tr>
      <w:tr w:rsidR="005438D6" w:rsidTr="005438D6">
        <w:trPr>
          <w:trHeight w:val="230"/>
          <w:jc w:val="center"/>
        </w:trPr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 w:hint="cs"/>
                <w:sz w:val="22"/>
                <w:rtl/>
                <w:lang w:bidi="fa-IR"/>
              </w:rPr>
              <w:t>3</w:t>
            </w:r>
          </w:p>
        </w:tc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/>
                <w:sz w:val="22"/>
                <w:lang w:bidi="fa-IR"/>
              </w:rPr>
              <w:t>40</w:t>
            </w:r>
          </w:p>
        </w:tc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/>
                <w:sz w:val="22"/>
                <w:lang w:bidi="fa-IR"/>
              </w:rPr>
              <w:t>30</w:t>
            </w:r>
          </w:p>
        </w:tc>
      </w:tr>
      <w:tr w:rsidR="005438D6" w:rsidTr="005438D6">
        <w:trPr>
          <w:trHeight w:val="230"/>
          <w:jc w:val="center"/>
        </w:trPr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 w:hint="cs"/>
                <w:sz w:val="22"/>
                <w:rtl/>
                <w:lang w:bidi="fa-IR"/>
              </w:rPr>
              <w:t>4</w:t>
            </w:r>
          </w:p>
        </w:tc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/>
                <w:sz w:val="22"/>
                <w:lang w:bidi="fa-IR"/>
              </w:rPr>
              <w:t>50</w:t>
            </w:r>
          </w:p>
        </w:tc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/>
                <w:sz w:val="22"/>
                <w:lang w:bidi="fa-IR"/>
              </w:rPr>
              <w:t>20</w:t>
            </w:r>
          </w:p>
        </w:tc>
      </w:tr>
      <w:tr w:rsidR="005438D6" w:rsidTr="005438D6">
        <w:trPr>
          <w:trHeight w:val="243"/>
          <w:jc w:val="center"/>
        </w:trPr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rtl/>
                <w:lang w:bidi="fa-IR"/>
              </w:rPr>
            </w:pPr>
            <w:r>
              <w:rPr>
                <w:rFonts w:ascii="Tahoma" w:hAnsi="Tahoma" w:cs="Tahoma" w:hint="cs"/>
                <w:sz w:val="22"/>
                <w:rtl/>
                <w:lang w:bidi="fa-IR"/>
              </w:rPr>
              <w:t>5</w:t>
            </w:r>
          </w:p>
        </w:tc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lang w:bidi="fa-IR"/>
              </w:rPr>
            </w:pPr>
            <w:r>
              <w:rPr>
                <w:rFonts w:ascii="Tahoma" w:hAnsi="Tahoma" w:cs="Tahoma"/>
                <w:sz w:val="22"/>
                <w:lang w:bidi="fa-IR"/>
              </w:rPr>
              <w:t>60</w:t>
            </w:r>
          </w:p>
        </w:tc>
        <w:tc>
          <w:tcPr>
            <w:tcW w:w="499" w:type="dxa"/>
          </w:tcPr>
          <w:p w:rsidR="005438D6" w:rsidRDefault="005438D6" w:rsidP="005438D6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sz w:val="22"/>
                <w:lang w:bidi="fa-IR"/>
              </w:rPr>
            </w:pPr>
            <w:r>
              <w:rPr>
                <w:rFonts w:ascii="Tahoma" w:hAnsi="Tahoma" w:cs="Tahoma"/>
                <w:sz w:val="22"/>
                <w:lang w:bidi="fa-IR"/>
              </w:rPr>
              <w:t>10</w:t>
            </w:r>
          </w:p>
        </w:tc>
      </w:tr>
    </w:tbl>
    <w:p w:rsidR="005438D6" w:rsidRDefault="005438D6" w:rsidP="005438D6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6B0E06" w:rsidRDefault="006B0E06" w:rsidP="005438D6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  <w:r>
        <w:rPr>
          <w:rFonts w:ascii="Tahoma" w:hAnsi="Tahoma" w:cs="Tahoma" w:hint="cs"/>
          <w:sz w:val="22"/>
          <w:rtl/>
          <w:lang w:bidi="fa-IR"/>
        </w:rPr>
        <w:t xml:space="preserve">اعضاي ليست را </w:t>
      </w:r>
      <w:r w:rsidR="005438D6">
        <w:rPr>
          <w:rFonts w:ascii="Tahoma" w:hAnsi="Tahoma" w:cs="Tahoma" w:hint="cs"/>
          <w:sz w:val="22"/>
          <w:rtl/>
          <w:lang w:bidi="fa-IR"/>
        </w:rPr>
        <w:t xml:space="preserve">بعد از انجام </w:t>
      </w:r>
      <w:r>
        <w:rPr>
          <w:rFonts w:ascii="Tahoma" w:hAnsi="Tahoma" w:cs="Tahoma" w:hint="cs"/>
          <w:sz w:val="22"/>
          <w:rtl/>
          <w:lang w:bidi="fa-IR"/>
        </w:rPr>
        <w:t>هر مرحله چاپ كنيد.</w:t>
      </w:r>
      <w:r w:rsidR="00306923">
        <w:rPr>
          <w:rFonts w:ascii="Tahoma" w:hAnsi="Tahoma" w:cs="Tahoma" w:hint="cs"/>
          <w:sz w:val="22"/>
          <w:rtl/>
          <w:lang w:bidi="fa-IR"/>
        </w:rPr>
        <w:t xml:space="preserve"> </w:t>
      </w:r>
      <w:r w:rsidR="00306923" w:rsidRPr="00306923">
        <w:rPr>
          <w:rFonts w:ascii="Tahoma" w:hAnsi="Tahoma" w:cs="Tahoma" w:hint="cs"/>
          <w:sz w:val="22"/>
          <w:rtl/>
          <w:lang w:bidi="fa-IR"/>
        </w:rPr>
        <w:t>(</w:t>
      </w:r>
      <w:r w:rsidR="00306923">
        <w:rPr>
          <w:rFonts w:ascii="Tahoma" w:hAnsi="Tahoma" w:cs="Tahoma" w:hint="cs"/>
          <w:sz w:val="22"/>
          <w:rtl/>
          <w:lang w:bidi="fa-IR"/>
        </w:rPr>
        <w:t>30 نمره)‌</w:t>
      </w:r>
    </w:p>
    <w:p w:rsidR="00B81C31" w:rsidRDefault="00B81C31" w:rsidP="00F009B7">
      <w:pPr>
        <w:autoSpaceDE w:val="0"/>
        <w:autoSpaceDN w:val="0"/>
        <w:bidi/>
        <w:adjustRightInd w:val="0"/>
        <w:jc w:val="both"/>
        <w:rPr>
          <w:ins w:id="81" w:author="Parham Alvani" w:date="2017-12-20T20:00:00Z"/>
          <w:rFonts w:ascii="Tahoma" w:hAnsi="Tahoma" w:cs="Tahoma"/>
          <w:sz w:val="22"/>
          <w:lang w:bidi="fa-IR"/>
        </w:rPr>
      </w:pPr>
    </w:p>
    <w:p w:rsidR="00E51FFB" w:rsidRPr="00E51FFB" w:rsidRDefault="00E51FFB" w:rsidP="00E51FFB">
      <w:pPr>
        <w:autoSpaceDE w:val="0"/>
        <w:autoSpaceDN w:val="0"/>
        <w:bidi/>
        <w:adjustRightInd w:val="0"/>
        <w:rPr>
          <w:ins w:id="82" w:author="Parham Alvani" w:date="2017-12-20T20:02:00Z"/>
          <w:rFonts w:ascii="Tahoma" w:hAnsi="Tahoma" w:cs="Tahoma"/>
          <w:sz w:val="22"/>
          <w:rtl/>
          <w:lang w:bidi="fa-IR"/>
        </w:rPr>
        <w:pPrChange w:id="83" w:author="Parham Alvani" w:date="2017-12-20T20:02:00Z">
          <w:pPr>
            <w:autoSpaceDE w:val="0"/>
            <w:autoSpaceDN w:val="0"/>
            <w:adjustRightInd w:val="0"/>
          </w:pPr>
        </w:pPrChange>
      </w:pPr>
      <w:ins w:id="84" w:author="Parham Alvani" w:date="2017-12-20T20:02:00Z">
        <w:r w:rsidRPr="00E51FFB">
          <w:rPr>
            <w:rFonts w:ascii="Tahoma" w:hAnsi="Tahoma" w:cs="Tahoma"/>
            <w:sz w:val="22"/>
            <w:rtl/>
            <w:lang w:bidi="fa-IR"/>
          </w:rPr>
          <w:t>نکات</w:t>
        </w:r>
        <w:r w:rsidRPr="00E51FFB">
          <w:rPr>
            <w:rFonts w:ascii="Tahoma" w:hAnsi="Tahoma" w:cs="Tahoma"/>
            <w:sz w:val="22"/>
            <w:lang w:bidi="fa-IR"/>
          </w:rPr>
          <w:t>:</w:t>
        </w:r>
      </w:ins>
    </w:p>
    <w:p w:rsidR="00E51FFB" w:rsidRPr="00E51FFB" w:rsidRDefault="00E51FFB" w:rsidP="00E51FFB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rPr>
          <w:ins w:id="85" w:author="Parham Alvani" w:date="2017-12-20T20:02:00Z"/>
          <w:rFonts w:ascii="Tahoma" w:hAnsi="Tahoma" w:cs="Tahoma"/>
          <w:sz w:val="22"/>
          <w:rtl/>
          <w:lang w:bidi="fa-IR"/>
          <w:rPrChange w:id="86" w:author="Parham Alvani" w:date="2017-12-20T20:02:00Z">
            <w:rPr>
              <w:ins w:id="87" w:author="Parham Alvani" w:date="2017-12-20T20:02:00Z"/>
              <w:rtl/>
              <w:lang w:bidi="fa-IR"/>
            </w:rPr>
          </w:rPrChange>
        </w:rPr>
        <w:pPrChange w:id="88" w:author="Parham Alvani" w:date="2017-12-20T20:02:00Z">
          <w:pPr>
            <w:autoSpaceDE w:val="0"/>
            <w:autoSpaceDN w:val="0"/>
            <w:adjustRightInd w:val="0"/>
          </w:pPr>
        </w:pPrChange>
      </w:pPr>
      <w:ins w:id="89" w:author="Parham Alvani" w:date="2017-12-20T20:02:00Z">
        <w:r w:rsidRPr="00E51FFB">
          <w:rPr>
            <w:rFonts w:ascii="Tahoma" w:hAnsi="Tahoma" w:cs="Tahoma" w:hint="cs"/>
            <w:sz w:val="22"/>
            <w:rtl/>
            <w:lang w:bidi="fa-IR"/>
            <w:rPrChange w:id="90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در</w:t>
        </w:r>
        <w:r w:rsidRPr="00E51FFB">
          <w:rPr>
            <w:rFonts w:ascii="Tahoma" w:hAnsi="Tahoma" w:cs="Tahoma"/>
            <w:sz w:val="22"/>
            <w:rtl/>
            <w:lang w:bidi="fa-IR"/>
            <w:rPrChange w:id="91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92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هر</w:t>
        </w:r>
        <w:r w:rsidRPr="00E51FFB">
          <w:rPr>
            <w:rFonts w:ascii="Tahoma" w:hAnsi="Tahoma" w:cs="Tahoma"/>
            <w:sz w:val="22"/>
            <w:rtl/>
            <w:lang w:bidi="fa-IR"/>
            <w:rPrChange w:id="93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94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مرحله</w:t>
        </w:r>
        <w:r w:rsidRPr="00E51FFB">
          <w:rPr>
            <w:rFonts w:ascii="Tahoma" w:hAnsi="Tahoma" w:cs="Tahoma"/>
            <w:sz w:val="22"/>
            <w:rtl/>
            <w:lang w:bidi="fa-IR"/>
            <w:rPrChange w:id="95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96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برای</w:t>
        </w:r>
        <w:r w:rsidRPr="00E51FFB">
          <w:rPr>
            <w:rFonts w:ascii="Tahoma" w:hAnsi="Tahoma" w:cs="Tahoma"/>
            <w:sz w:val="22"/>
            <w:rtl/>
            <w:lang w:bidi="fa-IR"/>
            <w:rPrChange w:id="97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98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چاپ</w:t>
        </w:r>
        <w:r w:rsidRPr="00E51FFB">
          <w:rPr>
            <w:rFonts w:ascii="Tahoma" w:hAnsi="Tahoma" w:cs="Tahoma"/>
            <w:sz w:val="22"/>
            <w:rtl/>
            <w:lang w:bidi="fa-IR"/>
            <w:rPrChange w:id="99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00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لیست،</w:t>
        </w:r>
        <w:r w:rsidRPr="00E51FFB">
          <w:rPr>
            <w:rFonts w:ascii="Tahoma" w:hAnsi="Tahoma" w:cs="Tahoma"/>
            <w:sz w:val="22"/>
            <w:rtl/>
            <w:lang w:bidi="fa-IR"/>
            <w:rPrChange w:id="101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02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اعضای</w:t>
        </w:r>
        <w:r w:rsidRPr="00E51FFB">
          <w:rPr>
            <w:rFonts w:ascii="Tahoma" w:hAnsi="Tahoma" w:cs="Tahoma"/>
            <w:sz w:val="22"/>
            <w:rtl/>
            <w:lang w:bidi="fa-IR"/>
            <w:rPrChange w:id="103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04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لیست</w:t>
        </w:r>
        <w:r w:rsidRPr="00E51FFB">
          <w:rPr>
            <w:rFonts w:ascii="Tahoma" w:hAnsi="Tahoma" w:cs="Tahoma"/>
            <w:sz w:val="22"/>
            <w:rtl/>
            <w:lang w:bidi="fa-IR"/>
            <w:rPrChange w:id="105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06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را</w:t>
        </w:r>
        <w:r w:rsidRPr="00E51FFB">
          <w:rPr>
            <w:rFonts w:ascii="Tahoma" w:hAnsi="Tahoma" w:cs="Tahoma"/>
            <w:sz w:val="22"/>
            <w:rtl/>
            <w:lang w:bidi="fa-IR"/>
            <w:rPrChange w:id="107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08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با</w:t>
        </w:r>
        <w:r w:rsidRPr="00E51FFB">
          <w:rPr>
            <w:rFonts w:ascii="Tahoma" w:hAnsi="Tahoma" w:cs="Tahoma"/>
            <w:sz w:val="22"/>
            <w:lang w:bidi="fa-IR"/>
            <w:rPrChange w:id="109" w:author="Parham Alvani" w:date="2017-12-20T20:02:00Z">
              <w:rPr>
                <w:lang w:bidi="fa-IR"/>
              </w:rPr>
            </w:rPrChange>
          </w:rPr>
          <w:t xml:space="preserve"> space </w:t>
        </w:r>
        <w:r w:rsidRPr="00E51FFB">
          <w:rPr>
            <w:rFonts w:ascii="Tahoma" w:hAnsi="Tahoma" w:cs="Tahoma"/>
            <w:sz w:val="22"/>
            <w:rtl/>
            <w:lang w:bidi="fa-IR"/>
            <w:rPrChange w:id="110" w:author="Parham Alvani" w:date="2017-12-20T20:02:00Z">
              <w:rPr>
                <w:rtl/>
                <w:lang w:bidi="fa-IR"/>
              </w:rPr>
            </w:rPrChange>
          </w:rPr>
          <w:t>از یکدیگر در یک خط چاپ کنید</w:t>
        </w:r>
        <w:r w:rsidR="007E3285">
          <w:rPr>
            <w:rFonts w:ascii="Tahoma" w:hAnsi="Tahoma" w:cs="Tahoma" w:hint="cs"/>
            <w:sz w:val="22"/>
            <w:rtl/>
            <w:lang w:bidi="fa-IR"/>
          </w:rPr>
          <w:t>.</w:t>
        </w:r>
      </w:ins>
    </w:p>
    <w:p w:rsidR="00E51FFB" w:rsidRPr="00E51FFB" w:rsidRDefault="00E51FFB" w:rsidP="00E51FFB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jc w:val="both"/>
        <w:rPr>
          <w:ins w:id="111" w:author="Parham Alvani" w:date="2017-12-20T20:00:00Z"/>
          <w:rFonts w:ascii="Tahoma" w:hAnsi="Tahoma" w:cs="Tahoma" w:hint="cs"/>
          <w:sz w:val="22"/>
          <w:rtl/>
          <w:lang w:bidi="fa-IR"/>
          <w:rPrChange w:id="112" w:author="Parham Alvani" w:date="2017-12-20T20:02:00Z">
            <w:rPr>
              <w:ins w:id="113" w:author="Parham Alvani" w:date="2017-12-20T20:00:00Z"/>
              <w:rFonts w:hint="cs"/>
              <w:rtl/>
              <w:lang w:bidi="fa-IR"/>
            </w:rPr>
          </w:rPrChange>
        </w:rPr>
        <w:pPrChange w:id="114" w:author="Parham Alvani" w:date="2017-12-20T20:02:00Z">
          <w:pPr>
            <w:autoSpaceDE w:val="0"/>
            <w:autoSpaceDN w:val="0"/>
            <w:bidi/>
            <w:adjustRightInd w:val="0"/>
            <w:jc w:val="both"/>
          </w:pPr>
        </w:pPrChange>
      </w:pPr>
      <w:ins w:id="115" w:author="Parham Alvani" w:date="2017-12-20T20:02:00Z">
        <w:r w:rsidRPr="00E51FFB">
          <w:rPr>
            <w:rFonts w:ascii="Tahoma" w:hAnsi="Tahoma" w:cs="Tahoma" w:hint="cs"/>
            <w:sz w:val="22"/>
            <w:rtl/>
            <w:lang w:bidi="fa-IR"/>
            <w:rPrChange w:id="116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از</w:t>
        </w:r>
        <w:r w:rsidRPr="00E51FFB">
          <w:rPr>
            <w:rFonts w:ascii="Tahoma" w:hAnsi="Tahoma" w:cs="Tahoma"/>
            <w:sz w:val="22"/>
            <w:rtl/>
            <w:lang w:bidi="fa-IR"/>
            <w:rPrChange w:id="117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18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آنجایی</w:t>
        </w:r>
        <w:r w:rsidRPr="00E51FFB">
          <w:rPr>
            <w:rFonts w:ascii="Tahoma" w:hAnsi="Tahoma" w:cs="Tahoma"/>
            <w:sz w:val="22"/>
            <w:rtl/>
            <w:lang w:bidi="fa-IR"/>
            <w:rPrChange w:id="119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20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که</w:t>
        </w:r>
        <w:r w:rsidRPr="00E51FFB">
          <w:rPr>
            <w:rFonts w:ascii="Tahoma" w:hAnsi="Tahoma" w:cs="Tahoma"/>
            <w:sz w:val="22"/>
            <w:rtl/>
            <w:lang w:bidi="fa-IR"/>
            <w:rPrChange w:id="121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22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این</w:t>
        </w:r>
        <w:r w:rsidRPr="00E51FFB">
          <w:rPr>
            <w:rFonts w:ascii="Tahoma" w:hAnsi="Tahoma" w:cs="Tahoma"/>
            <w:sz w:val="22"/>
            <w:rtl/>
            <w:lang w:bidi="fa-IR"/>
            <w:rPrChange w:id="123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24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مساله</w:t>
        </w:r>
        <w:r w:rsidRPr="00E51FFB">
          <w:rPr>
            <w:rFonts w:ascii="Tahoma" w:hAnsi="Tahoma" w:cs="Tahoma"/>
            <w:sz w:val="22"/>
            <w:rtl/>
            <w:lang w:bidi="fa-IR"/>
            <w:rPrChange w:id="125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26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یک</w:t>
        </w:r>
        <w:r w:rsidRPr="00E51FFB">
          <w:rPr>
            <w:rFonts w:ascii="Tahoma" w:hAnsi="Tahoma" w:cs="Tahoma"/>
            <w:sz w:val="22"/>
            <w:rtl/>
            <w:lang w:bidi="fa-IR"/>
            <w:rPrChange w:id="127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28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تست</w:t>
        </w:r>
        <w:r w:rsidRPr="00E51FFB">
          <w:rPr>
            <w:rFonts w:ascii="Tahoma" w:hAnsi="Tahoma" w:cs="Tahoma"/>
            <w:sz w:val="22"/>
            <w:rtl/>
            <w:lang w:bidi="fa-IR"/>
            <w:rPrChange w:id="129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30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کیس</w:t>
        </w:r>
        <w:r w:rsidRPr="00E51FFB">
          <w:rPr>
            <w:rFonts w:ascii="Tahoma" w:hAnsi="Tahoma" w:cs="Tahoma"/>
            <w:sz w:val="22"/>
            <w:rtl/>
            <w:lang w:bidi="fa-IR"/>
            <w:rPrChange w:id="131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32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بیشتر</w:t>
        </w:r>
        <w:r w:rsidRPr="00E51FFB">
          <w:rPr>
            <w:rFonts w:ascii="Tahoma" w:hAnsi="Tahoma" w:cs="Tahoma"/>
            <w:sz w:val="22"/>
            <w:rtl/>
            <w:lang w:bidi="fa-IR"/>
            <w:rPrChange w:id="133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34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ندارد</w:t>
        </w:r>
        <w:r w:rsidRPr="00E51FFB">
          <w:rPr>
            <w:rFonts w:ascii="Tahoma" w:hAnsi="Tahoma" w:cs="Tahoma"/>
            <w:sz w:val="22"/>
            <w:rtl/>
            <w:lang w:bidi="fa-IR"/>
            <w:rPrChange w:id="135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36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و</w:t>
        </w:r>
        <w:r w:rsidRPr="00E51FFB">
          <w:rPr>
            <w:rFonts w:ascii="Tahoma" w:hAnsi="Tahoma" w:cs="Tahoma"/>
            <w:sz w:val="22"/>
            <w:rtl/>
            <w:lang w:bidi="fa-IR"/>
            <w:rPrChange w:id="137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38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مستقل</w:t>
        </w:r>
        <w:r w:rsidRPr="00E51FFB">
          <w:rPr>
            <w:rFonts w:ascii="Tahoma" w:hAnsi="Tahoma" w:cs="Tahoma"/>
            <w:sz w:val="22"/>
            <w:rtl/>
            <w:lang w:bidi="fa-IR"/>
            <w:rPrChange w:id="139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40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از</w:t>
        </w:r>
        <w:r w:rsidRPr="00E51FFB">
          <w:rPr>
            <w:rFonts w:ascii="Tahoma" w:hAnsi="Tahoma" w:cs="Tahoma"/>
            <w:sz w:val="22"/>
            <w:rtl/>
            <w:lang w:bidi="fa-IR"/>
            <w:rPrChange w:id="141" w:author="Parham Alvani" w:date="2017-12-20T20:02:00Z">
              <w:rPr>
                <w:rtl/>
                <w:lang w:bidi="fa-IR"/>
              </w:rPr>
            </w:rPrChange>
          </w:rPr>
          <w:t xml:space="preserve"> </w:t>
        </w:r>
        <w:r w:rsidRPr="00E51FFB">
          <w:rPr>
            <w:rFonts w:ascii="Tahoma" w:hAnsi="Tahoma" w:cs="Tahoma" w:hint="cs"/>
            <w:sz w:val="22"/>
            <w:rtl/>
            <w:lang w:bidi="fa-IR"/>
            <w:rPrChange w:id="142" w:author="Parham Alvani" w:date="2017-12-20T20:02:00Z">
              <w:rPr>
                <w:rFonts w:ascii="Sakkal Majalla" w:hAnsi="Sakkal Majalla" w:cs="Sakkal Majalla" w:hint="cs"/>
                <w:rtl/>
                <w:lang w:bidi="fa-IR"/>
              </w:rPr>
            </w:rPrChange>
          </w:rPr>
          <w:t>ورو</w:t>
        </w:r>
        <w:r w:rsidRPr="00E51FFB">
          <w:rPr>
            <w:rFonts w:ascii="Tahoma" w:hAnsi="Tahoma" w:cs="Tahoma"/>
            <w:sz w:val="22"/>
            <w:rtl/>
            <w:lang w:bidi="fa-IR"/>
            <w:rPrChange w:id="143" w:author="Parham Alvani" w:date="2017-12-20T20:02:00Z">
              <w:rPr>
                <w:rtl/>
                <w:lang w:bidi="fa-IR"/>
              </w:rPr>
            </w:rPrChange>
          </w:rPr>
          <w:t>دی می‌باشد پس کد‌های شما به صورت دستی نیز بررسی خواهند شد.</w:t>
        </w:r>
      </w:ins>
    </w:p>
    <w:p w:rsidR="00E51FFB" w:rsidRDefault="00E51FFB" w:rsidP="00E51FFB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  <w:pPrChange w:id="144" w:author="Parham Alvani" w:date="2017-12-20T20:00:00Z">
          <w:pPr>
            <w:autoSpaceDE w:val="0"/>
            <w:autoSpaceDN w:val="0"/>
            <w:bidi/>
            <w:adjustRightInd w:val="0"/>
            <w:jc w:val="both"/>
          </w:pPr>
        </w:pPrChange>
      </w:pPr>
    </w:p>
    <w:p w:rsidR="005438D6" w:rsidRPr="005438D6" w:rsidRDefault="00992994" w:rsidP="005438D6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  <w:r>
        <w:rPr>
          <w:rFonts w:ascii="Tahoma" w:hAnsi="Tahoma" w:cs="Tahoma" w:hint="cs"/>
          <w:sz w:val="22"/>
          <w:rtl/>
          <w:lang w:bidi="fa-IR"/>
        </w:rPr>
        <w:t>5</w:t>
      </w:r>
      <w:r w:rsidR="00D2021F">
        <w:rPr>
          <w:rFonts w:ascii="Tahoma" w:hAnsi="Tahoma" w:cs="Tahoma" w:hint="cs"/>
          <w:sz w:val="22"/>
          <w:rtl/>
          <w:lang w:bidi="fa-IR"/>
        </w:rPr>
        <w:t xml:space="preserve">- </w:t>
      </w:r>
      <w:r w:rsidR="005438D6" w:rsidRPr="005438D6">
        <w:rPr>
          <w:rFonts w:ascii="Tahoma" w:hAnsi="Tahoma" w:cs="Tahoma"/>
          <w:sz w:val="22"/>
          <w:rtl/>
          <w:lang w:bidi="fa-IR"/>
        </w:rPr>
        <w:t>برنامه‌ا</w:t>
      </w:r>
      <w:ins w:id="145" w:author="Parham Alvani" w:date="2017-12-20T20:06:00Z">
        <w:r w:rsidR="007119D5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146" w:author="Parham Alvani" w:date="2017-12-20T20:06:00Z">
        <w:r w:rsidR="005438D6" w:rsidRPr="005438D6" w:rsidDel="007119D5">
          <w:rPr>
            <w:rFonts w:ascii="Tahoma" w:hAnsi="Tahoma" w:cs="Tahoma"/>
            <w:sz w:val="22"/>
            <w:rtl/>
            <w:lang w:bidi="fa-IR"/>
          </w:rPr>
          <w:delText>ي</w:delText>
        </w:r>
      </w:del>
      <w:r w:rsidR="005438D6" w:rsidRPr="005438D6">
        <w:rPr>
          <w:rFonts w:ascii="Tahoma" w:hAnsi="Tahoma" w:cs="Tahoma"/>
          <w:sz w:val="22"/>
          <w:rtl/>
          <w:lang w:bidi="fa-IR"/>
        </w:rPr>
        <w:t xml:space="preserve"> بنويسيد كه اسم فايل ورود</w:t>
      </w:r>
      <w:ins w:id="147" w:author="Parham Alvani" w:date="2017-12-20T20:06:00Z">
        <w:r w:rsidR="007119D5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148" w:author="Parham Alvani" w:date="2017-12-20T20:06:00Z">
        <w:r w:rsidR="005438D6" w:rsidRPr="005438D6" w:rsidDel="007119D5">
          <w:rPr>
            <w:rFonts w:ascii="Tahoma" w:hAnsi="Tahoma" w:cs="Tahoma"/>
            <w:sz w:val="22"/>
            <w:rtl/>
            <w:lang w:bidi="fa-IR"/>
          </w:rPr>
          <w:delText>ي</w:delText>
        </w:r>
      </w:del>
      <w:r w:rsidR="005438D6" w:rsidRPr="005438D6">
        <w:rPr>
          <w:rFonts w:ascii="Tahoma" w:hAnsi="Tahoma" w:cs="Tahoma"/>
          <w:sz w:val="22"/>
          <w:rtl/>
          <w:lang w:bidi="fa-IR"/>
        </w:rPr>
        <w:t xml:space="preserve"> و خروج</w:t>
      </w:r>
      <w:ins w:id="149" w:author="Parham Alvani" w:date="2017-12-20T20:06:00Z">
        <w:r w:rsidR="007119D5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150" w:author="Parham Alvani" w:date="2017-12-20T20:06:00Z">
        <w:r w:rsidR="005438D6" w:rsidRPr="005438D6" w:rsidDel="007119D5">
          <w:rPr>
            <w:rFonts w:ascii="Tahoma" w:hAnsi="Tahoma" w:cs="Tahoma"/>
            <w:sz w:val="22"/>
            <w:rtl/>
            <w:lang w:bidi="fa-IR"/>
          </w:rPr>
          <w:delText>ي</w:delText>
        </w:r>
      </w:del>
      <w:r w:rsidR="005438D6" w:rsidRPr="005438D6">
        <w:rPr>
          <w:rFonts w:ascii="Tahoma" w:hAnsi="Tahoma" w:cs="Tahoma"/>
          <w:sz w:val="22"/>
          <w:rtl/>
          <w:lang w:bidi="fa-IR"/>
        </w:rPr>
        <w:t xml:space="preserve"> را از كاربر بگيرد. فايل ورودي را در فايل خروج</w:t>
      </w:r>
      <w:ins w:id="151" w:author="Parham Alvani" w:date="2017-12-20T20:06:00Z">
        <w:r w:rsidR="007119D5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152" w:author="Parham Alvani" w:date="2017-12-20T20:06:00Z">
        <w:r w:rsidR="005438D6" w:rsidRPr="005438D6" w:rsidDel="007119D5">
          <w:rPr>
            <w:rFonts w:ascii="Tahoma" w:hAnsi="Tahoma" w:cs="Tahoma"/>
            <w:sz w:val="22"/>
            <w:rtl/>
            <w:lang w:bidi="fa-IR"/>
          </w:rPr>
          <w:delText>ي</w:delText>
        </w:r>
      </w:del>
      <w:r w:rsidR="005438D6" w:rsidRPr="005438D6">
        <w:rPr>
          <w:rFonts w:ascii="Tahoma" w:hAnsi="Tahoma" w:cs="Tahoma"/>
          <w:sz w:val="22"/>
          <w:rtl/>
          <w:lang w:bidi="fa-IR"/>
        </w:rPr>
        <w:t xml:space="preserve"> كپ</w:t>
      </w:r>
      <w:ins w:id="153" w:author="Parham Alvani" w:date="2017-12-20T20:06:00Z">
        <w:r w:rsidR="007119D5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154" w:author="Parham Alvani" w:date="2017-12-20T20:06:00Z">
        <w:r w:rsidR="005438D6" w:rsidRPr="005438D6" w:rsidDel="007119D5">
          <w:rPr>
            <w:rFonts w:ascii="Tahoma" w:hAnsi="Tahoma" w:cs="Tahoma"/>
            <w:sz w:val="22"/>
            <w:rtl/>
            <w:lang w:bidi="fa-IR"/>
          </w:rPr>
          <w:delText>ي</w:delText>
        </w:r>
      </w:del>
      <w:r w:rsidR="005438D6" w:rsidRPr="005438D6">
        <w:rPr>
          <w:rFonts w:ascii="Tahoma" w:hAnsi="Tahoma" w:cs="Tahoma"/>
          <w:sz w:val="22"/>
          <w:rtl/>
          <w:lang w:bidi="fa-IR"/>
        </w:rPr>
        <w:t xml:space="preserve"> كند ول</w:t>
      </w:r>
      <w:ins w:id="155" w:author="Parham Alvani" w:date="2017-12-20T20:06:00Z">
        <w:r w:rsidR="007119D5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156" w:author="Parham Alvani" w:date="2017-12-20T20:06:00Z">
        <w:r w:rsidR="005438D6" w:rsidRPr="005438D6" w:rsidDel="007119D5">
          <w:rPr>
            <w:rFonts w:ascii="Tahoma" w:hAnsi="Tahoma" w:cs="Tahoma"/>
            <w:sz w:val="22"/>
            <w:rtl/>
            <w:lang w:bidi="fa-IR"/>
          </w:rPr>
          <w:delText>ي</w:delText>
        </w:r>
      </w:del>
      <w:r w:rsidR="005438D6" w:rsidRPr="005438D6">
        <w:rPr>
          <w:rFonts w:ascii="Tahoma" w:hAnsi="Tahoma" w:cs="Tahoma"/>
          <w:sz w:val="22"/>
          <w:rtl/>
          <w:lang w:bidi="fa-IR"/>
        </w:rPr>
        <w:t xml:space="preserve"> تمام حروف به صورت حرف بزرگ باشد</w:t>
      </w:r>
      <w:r w:rsidR="005438D6" w:rsidRPr="005438D6">
        <w:rPr>
          <w:rFonts w:ascii="Tahoma" w:hAnsi="Tahoma" w:cs="Tahoma" w:hint="cs"/>
          <w:sz w:val="22"/>
          <w:rtl/>
          <w:lang w:bidi="fa-IR"/>
        </w:rPr>
        <w:t xml:space="preserve"> و ب</w:t>
      </w:r>
      <w:ins w:id="157" w:author="Parham Alvani" w:date="2017-12-20T20:05:00Z">
        <w:r w:rsidR="002A19F7">
          <w:rPr>
            <w:rFonts w:ascii="Tahoma" w:hAnsi="Tahoma" w:cs="Tahoma" w:hint="cs"/>
            <w:sz w:val="22"/>
            <w:rtl/>
            <w:lang w:bidi="fa-IR"/>
          </w:rPr>
          <w:t xml:space="preserve">ه </w:t>
        </w:r>
      </w:ins>
      <w:r w:rsidR="005438D6" w:rsidRPr="005438D6">
        <w:rPr>
          <w:rFonts w:ascii="Tahoma" w:hAnsi="Tahoma" w:cs="Tahoma" w:hint="cs"/>
          <w:sz w:val="22"/>
          <w:rtl/>
          <w:lang w:bidi="fa-IR"/>
        </w:rPr>
        <w:t>جا</w:t>
      </w:r>
      <w:ins w:id="158" w:author="Parham Alvani" w:date="2017-12-20T20:05:00Z">
        <w:r w:rsidR="002A19F7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159" w:author="Parham Alvani" w:date="2017-12-20T20:05:00Z">
        <w:r w:rsidR="005438D6" w:rsidRPr="005438D6" w:rsidDel="002A19F7">
          <w:rPr>
            <w:rFonts w:ascii="Tahoma" w:hAnsi="Tahoma" w:cs="Tahoma" w:hint="cs"/>
            <w:sz w:val="22"/>
            <w:rtl/>
            <w:lang w:bidi="fa-IR"/>
          </w:rPr>
          <w:delText>ي</w:delText>
        </w:r>
      </w:del>
      <w:ins w:id="160" w:author="Parham Alvani" w:date="2017-12-20T20:05:00Z">
        <w:r w:rsidR="002A19F7">
          <w:rPr>
            <w:rFonts w:ascii="Tahoma" w:hAnsi="Tahoma" w:cs="Tahoma" w:hint="cs"/>
            <w:sz w:val="22"/>
            <w:rtl/>
            <w:lang w:bidi="fa-IR"/>
          </w:rPr>
          <w:t xml:space="preserve"> </w:t>
        </w:r>
      </w:ins>
      <w:del w:id="161" w:author="Parham Alvani" w:date="2017-12-20T20:05:00Z">
        <w:r w:rsidR="005438D6" w:rsidRPr="005438D6" w:rsidDel="002A19F7">
          <w:rPr>
            <w:rFonts w:ascii="Tahoma" w:hAnsi="Tahoma" w:cs="Tahoma" w:hint="cs"/>
            <w:sz w:val="22"/>
            <w:rtl/>
            <w:lang w:bidi="fa-IR"/>
          </w:rPr>
          <w:delText xml:space="preserve"> </w:delText>
        </w:r>
      </w:del>
      <w:r w:rsidR="005438D6" w:rsidRPr="005438D6">
        <w:rPr>
          <w:rFonts w:ascii="Tahoma" w:hAnsi="Tahoma" w:cs="Tahoma" w:hint="cs"/>
          <w:sz w:val="22"/>
          <w:rtl/>
          <w:lang w:bidi="fa-IR"/>
        </w:rPr>
        <w:t>هر رقم، معادل انگليسي آن با حروف كوچك نوشته شود.</w:t>
      </w:r>
      <w:ins w:id="162" w:author="Parham Alvani" w:date="2017-12-20T18:55:00Z">
        <w:r w:rsidR="008E5BC6">
          <w:rPr>
            <w:rFonts w:ascii="Tahoma" w:hAnsi="Tahoma" w:cs="Tahoma" w:hint="cs"/>
            <w:sz w:val="22"/>
            <w:rtl/>
            <w:lang w:bidi="fa-IR"/>
          </w:rPr>
          <w:t xml:space="preserve"> (۱۲ نمره)</w:t>
        </w:r>
      </w:ins>
    </w:p>
    <w:p w:rsidR="005438D6" w:rsidRPr="005438D6" w:rsidRDefault="005438D6" w:rsidP="005438D6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  <w:r w:rsidRPr="005438D6">
        <w:rPr>
          <w:rFonts w:ascii="Tahoma" w:hAnsi="Tahoma" w:cs="Tahoma" w:hint="cs"/>
          <w:sz w:val="22"/>
          <w:rtl/>
          <w:lang w:bidi="fa-IR"/>
        </w:rPr>
        <w:t>فرمت ورود</w:t>
      </w:r>
      <w:ins w:id="163" w:author="Parham Alvani" w:date="2017-12-20T20:06:00Z">
        <w:r w:rsidR="00CB7489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164" w:author="Parham Alvani" w:date="2017-12-20T20:06:00Z">
        <w:r w:rsidRPr="005438D6" w:rsidDel="00CB7489">
          <w:rPr>
            <w:rFonts w:ascii="Tahoma" w:hAnsi="Tahoma" w:cs="Tahoma" w:hint="cs"/>
            <w:sz w:val="22"/>
            <w:rtl/>
            <w:lang w:bidi="fa-IR"/>
          </w:rPr>
          <w:delText>ي</w:delText>
        </w:r>
      </w:del>
      <w:r w:rsidRPr="005438D6">
        <w:rPr>
          <w:rFonts w:ascii="Tahoma" w:hAnsi="Tahoma" w:cs="Tahoma" w:hint="cs"/>
          <w:sz w:val="22"/>
          <w:rtl/>
          <w:lang w:bidi="fa-IR"/>
        </w:rPr>
        <w:t>:</w:t>
      </w:r>
    </w:p>
    <w:p w:rsidR="005438D6" w:rsidRPr="005438D6" w:rsidRDefault="005438D6" w:rsidP="005438D6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  <w:r w:rsidRPr="005438D6">
        <w:rPr>
          <w:rFonts w:ascii="Tahoma" w:hAnsi="Tahoma" w:cs="Tahoma"/>
          <w:color w:val="C00000"/>
          <w:sz w:val="22"/>
          <w:lang w:bidi="fa-IR"/>
        </w:rPr>
        <w:t>&lt;input file name&gt;</w:t>
      </w:r>
    </w:p>
    <w:p w:rsidR="005438D6" w:rsidRPr="005438D6" w:rsidRDefault="005438D6" w:rsidP="005438D6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  <w:r w:rsidRPr="005438D6">
        <w:rPr>
          <w:rFonts w:ascii="Tahoma" w:hAnsi="Tahoma" w:cs="Tahoma"/>
          <w:color w:val="C00000"/>
          <w:sz w:val="22"/>
          <w:lang w:bidi="fa-IR"/>
        </w:rPr>
        <w:t>&lt;output file name&gt;</w:t>
      </w:r>
    </w:p>
    <w:p w:rsidR="005438D6" w:rsidRPr="005438D6" w:rsidRDefault="005438D6" w:rsidP="005438D6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5438D6" w:rsidRPr="005438D6" w:rsidRDefault="005438D6" w:rsidP="0031729D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  <w:pPrChange w:id="165" w:author="Parham Alvani" w:date="2017-12-20T20:09:00Z">
          <w:pPr>
            <w:autoSpaceDE w:val="0"/>
            <w:autoSpaceDN w:val="0"/>
            <w:bidi/>
            <w:adjustRightInd w:val="0"/>
            <w:jc w:val="both"/>
          </w:pPr>
        </w:pPrChange>
      </w:pPr>
      <w:r>
        <w:rPr>
          <w:rFonts w:ascii="Tahoma" w:hAnsi="Tahoma" w:cs="Tahoma" w:hint="cs"/>
          <w:sz w:val="22"/>
          <w:rtl/>
          <w:lang w:bidi="fa-IR"/>
        </w:rPr>
        <w:t xml:space="preserve">6- </w:t>
      </w:r>
      <w:r w:rsidRPr="005438D6">
        <w:rPr>
          <w:rFonts w:ascii="Tahoma" w:hAnsi="Tahoma" w:cs="Tahoma"/>
          <w:sz w:val="22"/>
          <w:rtl/>
          <w:lang w:bidi="fa-IR"/>
        </w:rPr>
        <w:t xml:space="preserve">فرض كنيد كه اطلاعات زمان با استفاده </w:t>
      </w:r>
      <w:del w:id="166" w:author="Parham Alvani" w:date="2017-12-20T20:09:00Z">
        <w:r w:rsidRPr="005438D6" w:rsidDel="0031729D">
          <w:rPr>
            <w:rFonts w:ascii="Tahoma" w:hAnsi="Tahoma" w:cs="Tahoma"/>
            <w:sz w:val="22"/>
            <w:rtl/>
            <w:lang w:bidi="fa-IR"/>
          </w:rPr>
          <w:delText>از</w:delText>
        </w:r>
        <w:r w:rsidRPr="005438D6" w:rsidDel="0031729D">
          <w:rPr>
            <w:rFonts w:ascii="Tahoma" w:hAnsi="Tahoma" w:cs="Tahoma"/>
            <w:sz w:val="22"/>
            <w:lang w:bidi="fa-IR"/>
          </w:rPr>
          <w:delText xml:space="preserve">point  </w:delText>
        </w:r>
      </w:del>
      <w:ins w:id="167" w:author="Parham Alvani" w:date="2017-12-20T20:09:00Z">
        <w:r w:rsidR="0031729D" w:rsidRPr="005438D6">
          <w:rPr>
            <w:rFonts w:ascii="Tahoma" w:hAnsi="Tahoma" w:cs="Tahoma"/>
            <w:sz w:val="22"/>
            <w:rtl/>
            <w:lang w:bidi="fa-IR"/>
          </w:rPr>
          <w:t>از</w:t>
        </w:r>
        <w:r w:rsidR="0031729D">
          <w:rPr>
            <w:rFonts w:ascii="Tahoma" w:hAnsi="Tahoma" w:cs="Tahoma"/>
            <w:sz w:val="22"/>
            <w:lang w:bidi="fa-IR"/>
          </w:rPr>
          <w:t>time</w:t>
        </w:r>
        <w:r w:rsidR="0031729D" w:rsidRPr="005438D6">
          <w:rPr>
            <w:rFonts w:ascii="Tahoma" w:hAnsi="Tahoma" w:cs="Tahoma"/>
            <w:sz w:val="22"/>
            <w:lang w:bidi="fa-IR"/>
          </w:rPr>
          <w:t xml:space="preserve">  </w:t>
        </w:r>
      </w:ins>
      <w:proofErr w:type="spellStart"/>
      <w:r w:rsidRPr="005438D6">
        <w:rPr>
          <w:rFonts w:ascii="Tahoma" w:hAnsi="Tahoma" w:cs="Tahoma"/>
          <w:sz w:val="22"/>
          <w:lang w:bidi="fa-IR"/>
        </w:rPr>
        <w:t>struct</w:t>
      </w:r>
      <w:proofErr w:type="spellEnd"/>
      <w:ins w:id="168" w:author="Parham Alvani" w:date="2017-12-20T20:09:00Z">
        <w:r w:rsidR="00BC1315">
          <w:rPr>
            <w:rFonts w:ascii="Tahoma" w:hAnsi="Tahoma" w:cs="Tahoma"/>
            <w:sz w:val="22"/>
            <w:lang w:bidi="fa-IR"/>
          </w:rPr>
          <w:t xml:space="preserve"> </w:t>
        </w:r>
      </w:ins>
      <w:r w:rsidRPr="005438D6">
        <w:rPr>
          <w:rFonts w:ascii="Tahoma" w:hAnsi="Tahoma" w:cs="Tahoma"/>
          <w:sz w:val="22"/>
          <w:rtl/>
          <w:lang w:bidi="fa-IR"/>
        </w:rPr>
        <w:t xml:space="preserve"> در ي</w:t>
      </w:r>
      <w:ins w:id="169" w:author="Parham Alvani" w:date="2017-12-20T20:09:00Z">
        <w:r w:rsidR="00D043D9">
          <w:rPr>
            <w:rFonts w:ascii="Tahoma" w:hAnsi="Tahoma" w:cs="Tahoma" w:hint="cs"/>
            <w:sz w:val="22"/>
            <w:rtl/>
            <w:lang w:bidi="fa-IR"/>
          </w:rPr>
          <w:t>ک</w:t>
        </w:r>
      </w:ins>
      <w:del w:id="170" w:author="Parham Alvani" w:date="2017-12-20T20:09:00Z">
        <w:r w:rsidRPr="005438D6" w:rsidDel="00D043D9">
          <w:rPr>
            <w:rFonts w:ascii="Tahoma" w:hAnsi="Tahoma" w:cs="Tahoma"/>
            <w:sz w:val="22"/>
            <w:rtl/>
            <w:lang w:bidi="fa-IR"/>
          </w:rPr>
          <w:delText>ك</w:delText>
        </w:r>
      </w:del>
      <w:r w:rsidRPr="005438D6">
        <w:rPr>
          <w:rFonts w:ascii="Tahoma" w:hAnsi="Tahoma" w:cs="Tahoma"/>
          <w:sz w:val="22"/>
          <w:rtl/>
          <w:lang w:bidi="fa-IR"/>
        </w:rPr>
        <w:t xml:space="preserve"> فايل باينر</w:t>
      </w:r>
      <w:ins w:id="171" w:author="Parham Alvani" w:date="2017-12-20T20:09:00Z">
        <w:r w:rsidR="00D043D9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172" w:author="Parham Alvani" w:date="2017-12-20T20:09:00Z">
        <w:r w:rsidRPr="005438D6" w:rsidDel="00D043D9">
          <w:rPr>
            <w:rFonts w:ascii="Tahoma" w:hAnsi="Tahoma" w:cs="Tahoma"/>
            <w:sz w:val="22"/>
            <w:rtl/>
            <w:lang w:bidi="fa-IR"/>
          </w:rPr>
          <w:delText>ي</w:delText>
        </w:r>
      </w:del>
      <w:r w:rsidRPr="005438D6">
        <w:rPr>
          <w:rFonts w:ascii="Tahoma" w:hAnsi="Tahoma" w:cs="Tahoma"/>
          <w:sz w:val="22"/>
          <w:rtl/>
          <w:lang w:bidi="fa-IR"/>
        </w:rPr>
        <w:t xml:space="preserve"> ذخيره شده است.</w:t>
      </w:r>
    </w:p>
    <w:p w:rsidR="005438D6" w:rsidRDefault="005438D6" w:rsidP="005438D6">
      <w:pPr>
        <w:autoSpaceDE w:val="0"/>
        <w:bidi/>
        <w:jc w:val="both"/>
        <w:rPr>
          <w:rFonts w:ascii="Tahoma" w:hAnsi="Tahoma" w:cs="Tahoma"/>
          <w:sz w:val="20"/>
          <w:szCs w:val="22"/>
          <w:rtl/>
          <w:lang w:bidi="fa-IR"/>
        </w:rPr>
      </w:pPr>
    </w:p>
    <w:p w:rsidR="005438D6" w:rsidRPr="004E306E" w:rsidRDefault="005438D6" w:rsidP="005438D6">
      <w:pPr>
        <w:autoSpaceDE w:val="0"/>
        <w:jc w:val="both"/>
        <w:rPr>
          <w:rFonts w:ascii="Courier New" w:hAnsi="Courier New" w:cs="Courier New"/>
          <w:b/>
          <w:bCs/>
          <w:szCs w:val="26"/>
          <w:lang w:bidi="fa-IR"/>
        </w:rPr>
      </w:pPr>
      <w:proofErr w:type="spellStart"/>
      <w:r w:rsidRPr="004E306E">
        <w:rPr>
          <w:rFonts w:ascii="Courier New" w:hAnsi="Courier New" w:cs="Courier New"/>
          <w:b/>
          <w:bCs/>
          <w:szCs w:val="26"/>
          <w:lang w:bidi="fa-IR"/>
        </w:rPr>
        <w:t>struct</w:t>
      </w:r>
      <w:proofErr w:type="spellEnd"/>
      <w:r w:rsidRPr="004E306E">
        <w:rPr>
          <w:rFonts w:ascii="Courier New" w:eastAsia="Tahoma" w:hAnsi="Courier New" w:cs="Courier New"/>
          <w:b/>
          <w:bCs/>
          <w:szCs w:val="26"/>
          <w:lang w:bidi="fa-IR"/>
        </w:rPr>
        <w:t xml:space="preserve"> </w:t>
      </w:r>
      <w:proofErr w:type="gramStart"/>
      <w:r w:rsidRPr="004E306E">
        <w:rPr>
          <w:rFonts w:ascii="Courier New" w:hAnsi="Courier New" w:cs="Courier New"/>
          <w:b/>
          <w:bCs/>
          <w:szCs w:val="26"/>
          <w:lang w:bidi="fa-IR"/>
        </w:rPr>
        <w:t>time{</w:t>
      </w:r>
      <w:proofErr w:type="gramEnd"/>
    </w:p>
    <w:p w:rsidR="005438D6" w:rsidRPr="004E306E" w:rsidRDefault="005438D6" w:rsidP="005438D6">
      <w:pPr>
        <w:autoSpaceDE w:val="0"/>
        <w:jc w:val="both"/>
        <w:rPr>
          <w:rFonts w:ascii="Courier New" w:hAnsi="Courier New" w:cs="Courier New"/>
          <w:b/>
          <w:bCs/>
          <w:szCs w:val="26"/>
          <w:lang w:bidi="fa-IR"/>
        </w:rPr>
      </w:pPr>
      <w:r w:rsidRPr="004E306E">
        <w:rPr>
          <w:rFonts w:ascii="Courier New" w:hAnsi="Courier New" w:cs="Courier New"/>
          <w:b/>
          <w:bCs/>
          <w:szCs w:val="26"/>
          <w:lang w:bidi="fa-IR"/>
        </w:rPr>
        <w:tab/>
      </w:r>
      <w:proofErr w:type="spellStart"/>
      <w:r w:rsidRPr="004E306E">
        <w:rPr>
          <w:rFonts w:ascii="Courier New" w:hAnsi="Courier New" w:cs="Courier New"/>
          <w:b/>
          <w:bCs/>
          <w:szCs w:val="26"/>
          <w:lang w:bidi="fa-IR"/>
        </w:rPr>
        <w:t>int</w:t>
      </w:r>
      <w:proofErr w:type="spellEnd"/>
      <w:r w:rsidRPr="004E306E">
        <w:rPr>
          <w:rFonts w:ascii="Courier New" w:eastAsia="Tahoma" w:hAnsi="Courier New" w:cs="Courier New"/>
          <w:b/>
          <w:bCs/>
          <w:szCs w:val="26"/>
          <w:lang w:bidi="fa-IR"/>
        </w:rPr>
        <w:t xml:space="preserve"> </w:t>
      </w:r>
      <w:r w:rsidRPr="004E306E">
        <w:rPr>
          <w:rFonts w:ascii="Courier New" w:hAnsi="Courier New" w:cs="Courier New"/>
          <w:b/>
          <w:bCs/>
          <w:szCs w:val="26"/>
          <w:lang w:bidi="fa-IR"/>
        </w:rPr>
        <w:t>hour;</w:t>
      </w:r>
    </w:p>
    <w:p w:rsidR="005438D6" w:rsidRPr="004E306E" w:rsidRDefault="005438D6" w:rsidP="005438D6">
      <w:pPr>
        <w:autoSpaceDE w:val="0"/>
        <w:jc w:val="both"/>
        <w:rPr>
          <w:rFonts w:ascii="Courier New" w:hAnsi="Courier New" w:cs="Courier New"/>
          <w:b/>
          <w:bCs/>
          <w:szCs w:val="26"/>
          <w:lang w:bidi="fa-IR"/>
        </w:rPr>
      </w:pPr>
      <w:r w:rsidRPr="004E306E">
        <w:rPr>
          <w:rFonts w:ascii="Courier New" w:hAnsi="Courier New" w:cs="Courier New"/>
          <w:b/>
          <w:bCs/>
          <w:szCs w:val="26"/>
          <w:lang w:bidi="fa-IR"/>
        </w:rPr>
        <w:tab/>
      </w:r>
      <w:proofErr w:type="spellStart"/>
      <w:r w:rsidRPr="004E306E">
        <w:rPr>
          <w:rFonts w:ascii="Courier New" w:hAnsi="Courier New" w:cs="Courier New"/>
          <w:b/>
          <w:bCs/>
          <w:szCs w:val="26"/>
          <w:lang w:bidi="fa-IR"/>
        </w:rPr>
        <w:t>int</w:t>
      </w:r>
      <w:proofErr w:type="spellEnd"/>
      <w:r w:rsidRPr="004E306E">
        <w:rPr>
          <w:rFonts w:ascii="Courier New" w:eastAsia="Tahoma" w:hAnsi="Courier New" w:cs="Courier New"/>
          <w:b/>
          <w:bCs/>
          <w:szCs w:val="26"/>
          <w:lang w:bidi="fa-IR"/>
        </w:rPr>
        <w:t xml:space="preserve"> </w:t>
      </w:r>
      <w:r w:rsidRPr="004E306E">
        <w:rPr>
          <w:rFonts w:ascii="Courier New" w:hAnsi="Courier New" w:cs="Courier New"/>
          <w:b/>
          <w:bCs/>
          <w:szCs w:val="26"/>
          <w:lang w:bidi="fa-IR"/>
        </w:rPr>
        <w:t>min;</w:t>
      </w:r>
    </w:p>
    <w:p w:rsidR="005438D6" w:rsidRPr="004E306E" w:rsidRDefault="005438D6" w:rsidP="005438D6">
      <w:pPr>
        <w:autoSpaceDE w:val="0"/>
        <w:jc w:val="both"/>
        <w:rPr>
          <w:rFonts w:ascii="Courier New" w:hAnsi="Courier New" w:cs="Courier New"/>
          <w:b/>
          <w:bCs/>
          <w:szCs w:val="26"/>
          <w:lang w:bidi="fa-IR"/>
        </w:rPr>
      </w:pPr>
      <w:r w:rsidRPr="004E306E">
        <w:rPr>
          <w:rFonts w:ascii="Courier New" w:hAnsi="Courier New" w:cs="Courier New"/>
          <w:b/>
          <w:bCs/>
          <w:szCs w:val="26"/>
          <w:lang w:bidi="fa-IR"/>
        </w:rPr>
        <w:lastRenderedPageBreak/>
        <w:tab/>
      </w:r>
      <w:proofErr w:type="spellStart"/>
      <w:r w:rsidRPr="004E306E">
        <w:rPr>
          <w:rFonts w:ascii="Courier New" w:hAnsi="Courier New" w:cs="Courier New"/>
          <w:b/>
          <w:bCs/>
          <w:szCs w:val="26"/>
          <w:lang w:bidi="fa-IR"/>
        </w:rPr>
        <w:t>int</w:t>
      </w:r>
      <w:proofErr w:type="spellEnd"/>
      <w:r w:rsidRPr="004E306E">
        <w:rPr>
          <w:rFonts w:ascii="Courier New" w:eastAsia="Tahoma" w:hAnsi="Courier New" w:cs="Courier New"/>
          <w:b/>
          <w:bCs/>
          <w:szCs w:val="26"/>
          <w:lang w:bidi="fa-IR"/>
        </w:rPr>
        <w:t xml:space="preserve"> </w:t>
      </w:r>
      <w:r w:rsidRPr="004E306E">
        <w:rPr>
          <w:rFonts w:ascii="Courier New" w:hAnsi="Courier New" w:cs="Courier New"/>
          <w:b/>
          <w:bCs/>
          <w:szCs w:val="26"/>
          <w:lang w:bidi="fa-IR"/>
        </w:rPr>
        <w:t>sec;</w:t>
      </w:r>
    </w:p>
    <w:p w:rsidR="005438D6" w:rsidRPr="004E306E" w:rsidRDefault="005438D6" w:rsidP="005438D6">
      <w:pPr>
        <w:autoSpaceDE w:val="0"/>
        <w:jc w:val="both"/>
        <w:rPr>
          <w:rFonts w:ascii="Courier New" w:hAnsi="Courier New" w:cs="Courier New"/>
          <w:b/>
          <w:bCs/>
          <w:szCs w:val="26"/>
          <w:lang w:bidi="fa-IR"/>
        </w:rPr>
      </w:pPr>
      <w:r w:rsidRPr="004E306E">
        <w:rPr>
          <w:rFonts w:ascii="Courier New" w:hAnsi="Courier New" w:cs="Courier New"/>
          <w:b/>
          <w:bCs/>
          <w:szCs w:val="26"/>
          <w:lang w:bidi="fa-IR"/>
        </w:rPr>
        <w:t>};</w:t>
      </w:r>
    </w:p>
    <w:p w:rsidR="005438D6" w:rsidRDefault="005438D6" w:rsidP="005438D6">
      <w:pPr>
        <w:autoSpaceDE w:val="0"/>
        <w:jc w:val="both"/>
        <w:rPr>
          <w:rFonts w:ascii="Tahoma" w:hAnsi="Tahoma" w:cs="Tahoma"/>
          <w:sz w:val="20"/>
          <w:szCs w:val="22"/>
          <w:lang w:bidi="fa-IR"/>
        </w:rPr>
      </w:pPr>
    </w:p>
    <w:p w:rsidR="005438D6" w:rsidRPr="005438D6" w:rsidRDefault="005438D6" w:rsidP="005438D6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  <w:r w:rsidRPr="005438D6">
        <w:rPr>
          <w:rFonts w:ascii="Tahoma" w:hAnsi="Tahoma" w:cs="Tahoma"/>
          <w:sz w:val="22"/>
          <w:rtl/>
          <w:lang w:bidi="fa-IR"/>
        </w:rPr>
        <w:t xml:space="preserve"> برنامه‌ا</w:t>
      </w:r>
      <w:ins w:id="173" w:author="Parham Alvani" w:date="2017-12-20T20:09:00Z">
        <w:r w:rsidR="00D043D9">
          <w:rPr>
            <w:rFonts w:ascii="Tahoma" w:hAnsi="Tahoma" w:cs="Tahoma" w:hint="cs"/>
            <w:sz w:val="22"/>
            <w:rtl/>
            <w:lang w:bidi="fa-IR"/>
          </w:rPr>
          <w:t>ی</w:t>
        </w:r>
      </w:ins>
      <w:del w:id="174" w:author="Parham Alvani" w:date="2017-12-20T20:09:00Z">
        <w:r w:rsidRPr="005438D6" w:rsidDel="00D043D9">
          <w:rPr>
            <w:rFonts w:ascii="Tahoma" w:hAnsi="Tahoma" w:cs="Tahoma"/>
            <w:sz w:val="22"/>
            <w:rtl/>
            <w:lang w:bidi="fa-IR"/>
          </w:rPr>
          <w:delText>ي</w:delText>
        </w:r>
      </w:del>
      <w:r w:rsidRPr="005438D6">
        <w:rPr>
          <w:rFonts w:ascii="Tahoma" w:hAnsi="Tahoma" w:cs="Tahoma"/>
          <w:sz w:val="22"/>
          <w:rtl/>
          <w:lang w:bidi="fa-IR"/>
        </w:rPr>
        <w:t xml:space="preserve"> بنويسيد كه كوچكترين زمان را در ابتداي فايل و بزرگترين زمان را در انتهاي فايل قرار دهد. </w:t>
      </w:r>
      <w:ins w:id="175" w:author="Parham Alvani" w:date="2017-12-20T18:56:00Z">
        <w:r w:rsidR="00F42DEE">
          <w:rPr>
            <w:rFonts w:ascii="Tahoma" w:hAnsi="Tahoma" w:cs="Tahoma" w:hint="cs"/>
            <w:sz w:val="22"/>
            <w:rtl/>
            <w:lang w:bidi="fa-IR"/>
          </w:rPr>
          <w:t>(۱۲ نمره)</w:t>
        </w:r>
      </w:ins>
    </w:p>
    <w:p w:rsidR="005438D6" w:rsidRDefault="005438D6" w:rsidP="005438D6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sectPr w:rsidR="005438D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Zen Hei Sharp">
    <w:altName w:val="MS Mincho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Devanagar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42DC4"/>
    <w:multiLevelType w:val="hybridMultilevel"/>
    <w:tmpl w:val="3182BD42"/>
    <w:lvl w:ilvl="0" w:tplc="2E3C1E7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ahoma" w:eastAsia="WenQuanYi Zen Hei Sharp" w:hAnsi="Tahom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44155E"/>
    <w:multiLevelType w:val="hybridMultilevel"/>
    <w:tmpl w:val="21D2F188"/>
    <w:lvl w:ilvl="0" w:tplc="FDAA03E0">
      <w:start w:val="3"/>
      <w:numFmt w:val="bullet"/>
      <w:lvlText w:val=""/>
      <w:lvlJc w:val="left"/>
      <w:pPr>
        <w:ind w:left="720" w:hanging="360"/>
      </w:pPr>
      <w:rPr>
        <w:rFonts w:ascii="Symbol" w:eastAsia="WenQuanYi Zen Hei Sharp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rham Alvani">
    <w15:presenceInfo w15:providerId="Windows Live" w15:userId="4e3a4e57e6c9fa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2D"/>
    <w:rsid w:val="00004DC4"/>
    <w:rsid w:val="00004F92"/>
    <w:rsid w:val="00021B48"/>
    <w:rsid w:val="000976B0"/>
    <w:rsid w:val="000E15E1"/>
    <w:rsid w:val="001042AC"/>
    <w:rsid w:val="00107F30"/>
    <w:rsid w:val="00132908"/>
    <w:rsid w:val="00171989"/>
    <w:rsid w:val="00174203"/>
    <w:rsid w:val="00194575"/>
    <w:rsid w:val="001A68FC"/>
    <w:rsid w:val="001D5B0D"/>
    <w:rsid w:val="001F2A9D"/>
    <w:rsid w:val="00223F0B"/>
    <w:rsid w:val="00233A6F"/>
    <w:rsid w:val="0025076A"/>
    <w:rsid w:val="00264B9D"/>
    <w:rsid w:val="0027458F"/>
    <w:rsid w:val="0029092E"/>
    <w:rsid w:val="00295FF1"/>
    <w:rsid w:val="002A19F7"/>
    <w:rsid w:val="002B5A74"/>
    <w:rsid w:val="002C4393"/>
    <w:rsid w:val="00306923"/>
    <w:rsid w:val="0031729D"/>
    <w:rsid w:val="00320DA4"/>
    <w:rsid w:val="003258AF"/>
    <w:rsid w:val="00335D10"/>
    <w:rsid w:val="003602BC"/>
    <w:rsid w:val="00375EFC"/>
    <w:rsid w:val="0038632F"/>
    <w:rsid w:val="003E3F90"/>
    <w:rsid w:val="004423E3"/>
    <w:rsid w:val="004958DE"/>
    <w:rsid w:val="004A1755"/>
    <w:rsid w:val="004E306E"/>
    <w:rsid w:val="004F62FD"/>
    <w:rsid w:val="00507A99"/>
    <w:rsid w:val="00521732"/>
    <w:rsid w:val="0053383B"/>
    <w:rsid w:val="005438D6"/>
    <w:rsid w:val="00562C91"/>
    <w:rsid w:val="005652CD"/>
    <w:rsid w:val="00584806"/>
    <w:rsid w:val="005B13EB"/>
    <w:rsid w:val="005C12FF"/>
    <w:rsid w:val="005C1F0D"/>
    <w:rsid w:val="0061343F"/>
    <w:rsid w:val="006553B3"/>
    <w:rsid w:val="006612AF"/>
    <w:rsid w:val="00663898"/>
    <w:rsid w:val="006969EB"/>
    <w:rsid w:val="006A11E3"/>
    <w:rsid w:val="006B0E06"/>
    <w:rsid w:val="006B286A"/>
    <w:rsid w:val="006C2C55"/>
    <w:rsid w:val="007107BE"/>
    <w:rsid w:val="007119D5"/>
    <w:rsid w:val="00744045"/>
    <w:rsid w:val="00764EE3"/>
    <w:rsid w:val="007A16F4"/>
    <w:rsid w:val="007E3285"/>
    <w:rsid w:val="007F0412"/>
    <w:rsid w:val="00807D67"/>
    <w:rsid w:val="00833B79"/>
    <w:rsid w:val="00836C89"/>
    <w:rsid w:val="00866CA7"/>
    <w:rsid w:val="00871674"/>
    <w:rsid w:val="00880ED4"/>
    <w:rsid w:val="008A5F3F"/>
    <w:rsid w:val="008E5BC6"/>
    <w:rsid w:val="00911149"/>
    <w:rsid w:val="009338D9"/>
    <w:rsid w:val="00940685"/>
    <w:rsid w:val="00961AA4"/>
    <w:rsid w:val="00964A4F"/>
    <w:rsid w:val="00992994"/>
    <w:rsid w:val="009B47F9"/>
    <w:rsid w:val="00A21533"/>
    <w:rsid w:val="00A9724B"/>
    <w:rsid w:val="00AF1E19"/>
    <w:rsid w:val="00B021D9"/>
    <w:rsid w:val="00B070F8"/>
    <w:rsid w:val="00B37EA2"/>
    <w:rsid w:val="00B40C5D"/>
    <w:rsid w:val="00B520E7"/>
    <w:rsid w:val="00B76E63"/>
    <w:rsid w:val="00B81C31"/>
    <w:rsid w:val="00BA6013"/>
    <w:rsid w:val="00BC1315"/>
    <w:rsid w:val="00C5232D"/>
    <w:rsid w:val="00C62BCF"/>
    <w:rsid w:val="00C81A02"/>
    <w:rsid w:val="00CB7489"/>
    <w:rsid w:val="00CC057B"/>
    <w:rsid w:val="00CD7879"/>
    <w:rsid w:val="00CF0B42"/>
    <w:rsid w:val="00D0319F"/>
    <w:rsid w:val="00D03CAC"/>
    <w:rsid w:val="00D043D9"/>
    <w:rsid w:val="00D07712"/>
    <w:rsid w:val="00D14DFA"/>
    <w:rsid w:val="00D2021F"/>
    <w:rsid w:val="00D54D87"/>
    <w:rsid w:val="00DC1F06"/>
    <w:rsid w:val="00DD1377"/>
    <w:rsid w:val="00DE7CCA"/>
    <w:rsid w:val="00DF3007"/>
    <w:rsid w:val="00E064C8"/>
    <w:rsid w:val="00E33581"/>
    <w:rsid w:val="00E4193B"/>
    <w:rsid w:val="00E51FFB"/>
    <w:rsid w:val="00E73225"/>
    <w:rsid w:val="00E9129D"/>
    <w:rsid w:val="00E93970"/>
    <w:rsid w:val="00EB1C02"/>
    <w:rsid w:val="00EF496B"/>
    <w:rsid w:val="00F009B7"/>
    <w:rsid w:val="00F1088B"/>
    <w:rsid w:val="00F15AEE"/>
    <w:rsid w:val="00F379EA"/>
    <w:rsid w:val="00F40C29"/>
    <w:rsid w:val="00F42DEE"/>
    <w:rsid w:val="00F50E43"/>
    <w:rsid w:val="00F75E30"/>
    <w:rsid w:val="00FB2358"/>
    <w:rsid w:val="00FB6280"/>
    <w:rsid w:val="00FC0140"/>
    <w:rsid w:val="00FC1831"/>
    <w:rsid w:val="00FC3FC7"/>
    <w:rsid w:val="00FC6382"/>
    <w:rsid w:val="00FD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B161AE"/>
  <w15:docId w15:val="{8BC0504E-75AA-4C4F-92F6-D1EC9769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 Sharp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leGrid">
    <w:name w:val="Table Grid"/>
    <w:basedOn w:val="TableNormal"/>
    <w:rsid w:val="00F00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FF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cp:lastModifiedBy>Parham Alvani</cp:lastModifiedBy>
  <cp:revision>37</cp:revision>
  <cp:lastPrinted>2013-12-09T10:11:00Z</cp:lastPrinted>
  <dcterms:created xsi:type="dcterms:W3CDTF">2017-12-20T09:30:00Z</dcterms:created>
  <dcterms:modified xsi:type="dcterms:W3CDTF">2017-12-20T17:12:00Z</dcterms:modified>
</cp:coreProperties>
</file>
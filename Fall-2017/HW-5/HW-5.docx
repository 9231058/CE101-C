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bidiVisual/>
        <w:tblW w:w="0" w:type="auto"/>
        <w:jc w:val="center"/>
        <w:tblLook w:val="01E0" w:firstRow="1" w:lastRow="1" w:firstColumn="1" w:lastColumn="1" w:noHBand="0" w:noVBand="0"/>
      </w:tblPr>
      <w:tblGrid>
        <w:gridCol w:w="3329"/>
        <w:gridCol w:w="3186"/>
        <w:gridCol w:w="3240"/>
      </w:tblGrid>
      <w:tr w:rsidR="00C5232D" w:rsidRPr="00335D10" w:rsidTr="004423E3">
        <w:trPr>
          <w:jc w:val="center"/>
        </w:trPr>
        <w:tc>
          <w:tcPr>
            <w:tcW w:w="3329" w:type="dxa"/>
            <w:vAlign w:val="center"/>
          </w:tcPr>
          <w:p w:rsidR="00C5232D" w:rsidRPr="00335D10" w:rsidRDefault="00C5232D" w:rsidP="000A1E0B">
            <w:pPr>
              <w:autoSpaceDE w:val="0"/>
              <w:autoSpaceDN w:val="0"/>
              <w:bidi/>
              <w:adjustRightInd w:val="0"/>
              <w:spacing w:line="24" w:lineRule="atLeast"/>
              <w:jc w:val="right"/>
              <w:rPr>
                <w:rFonts w:ascii="Tahoma" w:hAnsi="Tahoma" w:cs="Tahoma"/>
                <w:b/>
                <w:bCs/>
                <w:sz w:val="22"/>
                <w:szCs w:val="28"/>
                <w:rtl/>
                <w:lang w:bidi="fa-IR"/>
              </w:rPr>
            </w:pPr>
            <w:r w:rsidRPr="00335D10">
              <w:rPr>
                <w:rFonts w:ascii="Tahoma" w:hAnsi="Tahoma" w:cs="Tahoma" w:hint="cs"/>
                <w:b/>
                <w:bCs/>
                <w:sz w:val="22"/>
                <w:szCs w:val="28"/>
                <w:rtl/>
                <w:lang w:bidi="fa-IR"/>
              </w:rPr>
              <w:t xml:space="preserve">تمرين سري </w:t>
            </w:r>
            <w:r w:rsidR="003602BC" w:rsidRPr="00335D10">
              <w:rPr>
                <w:rFonts w:ascii="Tahoma" w:hAnsi="Tahoma" w:cs="Tahoma" w:hint="cs"/>
                <w:b/>
                <w:bCs/>
                <w:sz w:val="22"/>
                <w:szCs w:val="28"/>
                <w:rtl/>
                <w:lang w:bidi="fa-IR"/>
              </w:rPr>
              <w:t>پنجم</w:t>
            </w:r>
          </w:p>
        </w:tc>
        <w:tc>
          <w:tcPr>
            <w:tcW w:w="3186" w:type="dxa"/>
            <w:vAlign w:val="center"/>
          </w:tcPr>
          <w:p w:rsidR="00C5232D" w:rsidRPr="00335D10" w:rsidRDefault="00C5232D" w:rsidP="008C786F">
            <w:pPr>
              <w:autoSpaceDE w:val="0"/>
              <w:autoSpaceDN w:val="0"/>
              <w:bidi/>
              <w:adjustRightInd w:val="0"/>
              <w:spacing w:line="24" w:lineRule="atLeast"/>
              <w:jc w:val="both"/>
              <w:rPr>
                <w:rFonts w:ascii="Tahoma" w:hAnsi="Tahoma" w:cs="Tahoma"/>
                <w:b/>
                <w:bCs/>
                <w:sz w:val="22"/>
                <w:szCs w:val="28"/>
                <w:rtl/>
                <w:lang w:bidi="fa-IR"/>
              </w:rPr>
            </w:pPr>
            <w:r w:rsidRPr="00335D10">
              <w:rPr>
                <w:rFonts w:ascii="Tahoma" w:hAnsi="Tahoma" w:cs="Tahoma" w:hint="cs"/>
                <w:b/>
                <w:bCs/>
                <w:sz w:val="22"/>
                <w:szCs w:val="28"/>
                <w:rtl/>
                <w:lang w:bidi="fa-IR"/>
              </w:rPr>
              <w:t>مباني برنامه‌نويسي</w:t>
            </w:r>
          </w:p>
        </w:tc>
        <w:tc>
          <w:tcPr>
            <w:tcW w:w="3240" w:type="dxa"/>
            <w:vAlign w:val="center"/>
          </w:tcPr>
          <w:p w:rsidR="00C5232D" w:rsidRPr="00335D10" w:rsidRDefault="00C5232D" w:rsidP="0053637D">
            <w:pPr>
              <w:autoSpaceDE w:val="0"/>
              <w:autoSpaceDN w:val="0"/>
              <w:bidi/>
              <w:adjustRightInd w:val="0"/>
              <w:spacing w:line="24" w:lineRule="atLeast"/>
              <w:jc w:val="both"/>
              <w:rPr>
                <w:rFonts w:ascii="Tahoma" w:hAnsi="Tahoma" w:cs="Tahoma"/>
                <w:b/>
                <w:bCs/>
                <w:sz w:val="22"/>
                <w:szCs w:val="28"/>
                <w:rtl/>
                <w:lang w:bidi="fa-IR"/>
              </w:rPr>
            </w:pPr>
            <w:r w:rsidRPr="00335D10">
              <w:rPr>
                <w:rFonts w:ascii="Tahoma" w:hAnsi="Tahoma" w:cs="Tahoma" w:hint="cs"/>
                <w:b/>
                <w:bCs/>
                <w:sz w:val="22"/>
                <w:szCs w:val="28"/>
                <w:rtl/>
                <w:lang w:bidi="fa-IR"/>
              </w:rPr>
              <w:t>نيم‌سال اول 9</w:t>
            </w:r>
            <w:r w:rsidR="0053637D">
              <w:rPr>
                <w:rFonts w:ascii="Tahoma" w:hAnsi="Tahoma" w:cs="Tahoma" w:hint="cs"/>
                <w:b/>
                <w:bCs/>
                <w:sz w:val="22"/>
                <w:szCs w:val="28"/>
                <w:rtl/>
                <w:lang w:bidi="fa-IR"/>
              </w:rPr>
              <w:t>7</w:t>
            </w:r>
            <w:r w:rsidRPr="00335D10">
              <w:rPr>
                <w:rFonts w:ascii="Tahoma" w:hAnsi="Tahoma" w:cs="Tahoma" w:hint="cs"/>
                <w:b/>
                <w:bCs/>
                <w:sz w:val="22"/>
                <w:szCs w:val="28"/>
                <w:rtl/>
                <w:lang w:bidi="fa-IR"/>
              </w:rPr>
              <w:t>-9</w:t>
            </w:r>
            <w:r w:rsidR="0053637D">
              <w:rPr>
                <w:rFonts w:ascii="Tahoma" w:hAnsi="Tahoma" w:cs="Tahoma" w:hint="cs"/>
                <w:b/>
                <w:bCs/>
                <w:sz w:val="22"/>
                <w:szCs w:val="28"/>
                <w:rtl/>
                <w:lang w:bidi="fa-IR"/>
              </w:rPr>
              <w:t>6</w:t>
            </w:r>
          </w:p>
        </w:tc>
      </w:tr>
    </w:tbl>
    <w:p w:rsidR="00C5232D" w:rsidRPr="00335D10" w:rsidRDefault="00C5232D" w:rsidP="008C786F">
      <w:pPr>
        <w:autoSpaceDE w:val="0"/>
        <w:autoSpaceDN w:val="0"/>
        <w:bidi/>
        <w:adjustRightInd w:val="0"/>
        <w:spacing w:line="24" w:lineRule="atLeast"/>
        <w:jc w:val="both"/>
        <w:rPr>
          <w:rFonts w:ascii="Tahoma" w:hAnsi="Tahoma" w:cs="Tahoma"/>
          <w:sz w:val="22"/>
          <w:rtl/>
          <w:lang w:bidi="fa-IR"/>
        </w:rPr>
      </w:pPr>
    </w:p>
    <w:p w:rsidR="00FB2358" w:rsidRPr="00335D10" w:rsidRDefault="00FB2358" w:rsidP="008C786F">
      <w:pPr>
        <w:autoSpaceDE w:val="0"/>
        <w:autoSpaceDN w:val="0"/>
        <w:bidi/>
        <w:adjustRightInd w:val="0"/>
        <w:spacing w:line="24" w:lineRule="atLeast"/>
        <w:jc w:val="both"/>
        <w:rPr>
          <w:rFonts w:ascii="Tahoma" w:hAnsi="Tahoma" w:cs="Tahoma"/>
          <w:i/>
          <w:iCs/>
          <w:sz w:val="22"/>
          <w:u w:val="single"/>
          <w:rtl/>
          <w:lang w:bidi="fa-IR"/>
        </w:rPr>
      </w:pPr>
    </w:p>
    <w:p w:rsidR="00E93970" w:rsidRPr="00335D10" w:rsidRDefault="00E93970" w:rsidP="008C786F">
      <w:pPr>
        <w:autoSpaceDE w:val="0"/>
        <w:autoSpaceDN w:val="0"/>
        <w:bidi/>
        <w:adjustRightInd w:val="0"/>
        <w:spacing w:line="24" w:lineRule="atLeast"/>
        <w:jc w:val="both"/>
        <w:rPr>
          <w:rFonts w:ascii="Tahoma" w:hAnsi="Tahoma" w:cs="Tahoma"/>
          <w:b/>
          <w:bCs/>
          <w:i/>
          <w:iCs/>
          <w:sz w:val="22"/>
          <w:szCs w:val="26"/>
          <w:lang w:bidi="fa-IR"/>
        </w:rPr>
      </w:pPr>
      <w:r w:rsidRPr="00335D10">
        <w:rPr>
          <w:rFonts w:ascii="Tahoma" w:hAnsi="Tahoma" w:cs="Tahoma" w:hint="cs"/>
          <w:b/>
          <w:bCs/>
          <w:i/>
          <w:iCs/>
          <w:sz w:val="22"/>
          <w:szCs w:val="26"/>
          <w:rtl/>
          <w:lang w:bidi="fa-IR"/>
        </w:rPr>
        <w:t xml:space="preserve">به </w:t>
      </w:r>
      <w:r w:rsidR="00335D10">
        <w:rPr>
          <w:rFonts w:ascii="Tahoma" w:hAnsi="Tahoma" w:cs="Tahoma" w:hint="cs"/>
          <w:b/>
          <w:bCs/>
          <w:i/>
          <w:iCs/>
          <w:sz w:val="22"/>
          <w:szCs w:val="26"/>
          <w:rtl/>
          <w:lang w:bidi="fa-IR"/>
        </w:rPr>
        <w:t>سه</w:t>
      </w:r>
      <w:r w:rsidRPr="00335D10">
        <w:rPr>
          <w:rFonts w:ascii="Tahoma" w:hAnsi="Tahoma" w:cs="Tahoma" w:hint="cs"/>
          <w:b/>
          <w:bCs/>
          <w:i/>
          <w:iCs/>
          <w:sz w:val="22"/>
          <w:szCs w:val="26"/>
          <w:rtl/>
          <w:lang w:bidi="fa-IR"/>
        </w:rPr>
        <w:t xml:space="preserve"> نكته توجه كنيد</w:t>
      </w:r>
    </w:p>
    <w:p w:rsidR="00E93970" w:rsidRPr="00335D10" w:rsidRDefault="00E93970" w:rsidP="008C786F">
      <w:pPr>
        <w:autoSpaceDE w:val="0"/>
        <w:autoSpaceDN w:val="0"/>
        <w:bidi/>
        <w:adjustRightInd w:val="0"/>
        <w:spacing w:line="24" w:lineRule="atLeast"/>
        <w:jc w:val="both"/>
        <w:rPr>
          <w:rFonts w:ascii="Tahoma" w:hAnsi="Tahoma" w:cs="Tahoma"/>
          <w:b/>
          <w:bCs/>
          <w:i/>
          <w:iCs/>
          <w:sz w:val="22"/>
          <w:szCs w:val="26"/>
          <w:rtl/>
          <w:lang w:bidi="fa-IR"/>
        </w:rPr>
      </w:pPr>
    </w:p>
    <w:p w:rsidR="00E93970" w:rsidRPr="00335D10" w:rsidRDefault="00E93970" w:rsidP="002E08D0">
      <w:pPr>
        <w:autoSpaceDE w:val="0"/>
        <w:autoSpaceDN w:val="0"/>
        <w:bidi/>
        <w:adjustRightInd w:val="0"/>
        <w:spacing w:line="24" w:lineRule="atLeast"/>
        <w:jc w:val="both"/>
        <w:rPr>
          <w:rFonts w:ascii="Tahoma" w:hAnsi="Tahoma" w:cs="Tahoma"/>
          <w:sz w:val="22"/>
          <w:szCs w:val="26"/>
          <w:lang w:bidi="fa-IR"/>
        </w:rPr>
      </w:pPr>
      <w:r w:rsidRPr="00335D10">
        <w:rPr>
          <w:rFonts w:ascii="Tahoma" w:hAnsi="Tahoma" w:cs="Tahoma" w:hint="cs"/>
          <w:sz w:val="22"/>
          <w:szCs w:val="26"/>
          <w:rtl/>
          <w:lang w:bidi="fa-IR"/>
        </w:rPr>
        <w:t xml:space="preserve">الف)‌ زمان تحويل تا قبل از </w:t>
      </w:r>
      <w:r w:rsidR="007F22AD">
        <w:rPr>
          <w:rFonts w:ascii="Tahoma" w:hAnsi="Tahoma" w:cs="Tahoma" w:hint="cs"/>
          <w:sz w:val="22"/>
          <w:szCs w:val="26"/>
          <w:rtl/>
          <w:lang w:bidi="fa-IR"/>
        </w:rPr>
        <w:t>22</w:t>
      </w:r>
      <w:r w:rsidRPr="00335D10">
        <w:rPr>
          <w:rFonts w:ascii="Tahoma" w:hAnsi="Tahoma" w:cs="Tahoma" w:hint="cs"/>
          <w:sz w:val="22"/>
          <w:szCs w:val="26"/>
          <w:rtl/>
          <w:lang w:bidi="fa-IR"/>
        </w:rPr>
        <w:t xml:space="preserve">:00 روز </w:t>
      </w:r>
      <w:r w:rsidR="002E08D0">
        <w:rPr>
          <w:rFonts w:ascii="Tahoma" w:hAnsi="Tahoma" w:cs="Tahoma" w:hint="cs"/>
          <w:sz w:val="22"/>
          <w:szCs w:val="26"/>
          <w:rtl/>
          <w:lang w:bidi="fa-IR"/>
        </w:rPr>
        <w:t>پنج</w:t>
      </w:r>
      <w:r w:rsidR="007F22AD">
        <w:rPr>
          <w:rFonts w:ascii="Tahoma" w:hAnsi="Tahoma" w:cs="Tahoma" w:hint="cs"/>
          <w:sz w:val="22"/>
          <w:szCs w:val="26"/>
          <w:rtl/>
          <w:lang w:bidi="fa-IR"/>
        </w:rPr>
        <w:t xml:space="preserve">شنبه </w:t>
      </w:r>
      <w:r w:rsidR="002E08D0">
        <w:rPr>
          <w:rFonts w:ascii="Tahoma" w:hAnsi="Tahoma" w:cs="Tahoma" w:hint="cs"/>
          <w:sz w:val="22"/>
          <w:szCs w:val="26"/>
          <w:rtl/>
          <w:lang w:bidi="fa-IR"/>
        </w:rPr>
        <w:t>9</w:t>
      </w:r>
      <w:r w:rsidRPr="00335D10">
        <w:rPr>
          <w:rFonts w:ascii="Tahoma" w:hAnsi="Tahoma" w:cs="Tahoma" w:hint="cs"/>
          <w:sz w:val="22"/>
          <w:szCs w:val="26"/>
          <w:rtl/>
          <w:lang w:bidi="fa-IR"/>
        </w:rPr>
        <w:t xml:space="preserve"> آ</w:t>
      </w:r>
      <w:r w:rsidR="00F607C2">
        <w:rPr>
          <w:rFonts w:ascii="Tahoma" w:hAnsi="Tahoma" w:cs="Tahoma" w:hint="cs"/>
          <w:sz w:val="22"/>
          <w:szCs w:val="26"/>
          <w:rtl/>
          <w:lang w:bidi="fa-IR"/>
        </w:rPr>
        <w:t>ذر</w:t>
      </w:r>
      <w:r w:rsidRPr="00335D10">
        <w:rPr>
          <w:rFonts w:ascii="Tahoma" w:hAnsi="Tahoma" w:cs="Tahoma" w:hint="cs"/>
          <w:sz w:val="22"/>
          <w:szCs w:val="26"/>
          <w:rtl/>
          <w:lang w:bidi="fa-IR"/>
        </w:rPr>
        <w:t xml:space="preserve"> ماه است.</w:t>
      </w:r>
    </w:p>
    <w:p w:rsidR="00E93970" w:rsidRPr="00335D10" w:rsidRDefault="00E93970" w:rsidP="008C786F">
      <w:pPr>
        <w:autoSpaceDE w:val="0"/>
        <w:autoSpaceDN w:val="0"/>
        <w:bidi/>
        <w:adjustRightInd w:val="0"/>
        <w:spacing w:line="24" w:lineRule="atLeast"/>
        <w:jc w:val="both"/>
        <w:rPr>
          <w:rFonts w:ascii="Tahoma" w:hAnsi="Tahoma" w:cs="Tahoma"/>
          <w:sz w:val="22"/>
          <w:szCs w:val="26"/>
          <w:rtl/>
          <w:lang w:bidi="fa-IR"/>
        </w:rPr>
      </w:pPr>
    </w:p>
    <w:p w:rsidR="00E93970" w:rsidRDefault="00562C91" w:rsidP="0006017D">
      <w:pPr>
        <w:pBdr>
          <w:bottom w:val="double" w:sz="6" w:space="1" w:color="auto"/>
        </w:pBdr>
        <w:autoSpaceDE w:val="0"/>
        <w:autoSpaceDN w:val="0"/>
        <w:bidi/>
        <w:adjustRightInd w:val="0"/>
        <w:spacing w:line="24" w:lineRule="atLeast"/>
        <w:jc w:val="both"/>
        <w:rPr>
          <w:rFonts w:ascii="Tahoma" w:hAnsi="Tahoma" w:cs="Tahoma"/>
          <w:sz w:val="22"/>
          <w:szCs w:val="26"/>
          <w:rtl/>
          <w:lang w:bidi="fa-IR"/>
        </w:rPr>
      </w:pPr>
      <w:r w:rsidRPr="00335D10">
        <w:rPr>
          <w:rFonts w:ascii="Tahoma" w:hAnsi="Tahoma" w:cs="Tahoma" w:hint="cs"/>
          <w:sz w:val="22"/>
          <w:szCs w:val="26"/>
          <w:rtl/>
          <w:lang w:bidi="fa-IR"/>
        </w:rPr>
        <w:t xml:space="preserve">ب) </w:t>
      </w:r>
      <w:r w:rsidR="0019421D" w:rsidRPr="00957030">
        <w:rPr>
          <w:rFonts w:ascii="Tahoma" w:hAnsi="Tahoma" w:cs="Tahoma"/>
          <w:szCs w:val="26"/>
          <w:rtl/>
          <w:lang w:bidi="fa-IR"/>
        </w:rPr>
        <w:t>پاسخ مسائل</w:t>
      </w:r>
      <w:r w:rsidR="0019421D">
        <w:rPr>
          <w:rFonts w:ascii="Tahoma" w:hAnsi="Tahoma" w:cs="Tahoma" w:hint="cs"/>
          <w:szCs w:val="26"/>
          <w:rtl/>
          <w:lang w:bidi="fa-IR"/>
        </w:rPr>
        <w:t xml:space="preserve"> </w:t>
      </w:r>
      <w:r w:rsidR="0019421D" w:rsidRPr="00957030">
        <w:rPr>
          <w:rFonts w:ascii="Tahoma" w:hAnsi="Tahoma" w:cs="Tahoma"/>
          <w:szCs w:val="26"/>
          <w:rtl/>
          <w:lang w:bidi="fa-IR"/>
        </w:rPr>
        <w:t xml:space="preserve">را در سايت </w:t>
      </w:r>
      <w:proofErr w:type="spellStart"/>
      <w:r w:rsidR="0019421D" w:rsidRPr="00957030">
        <w:rPr>
          <w:rFonts w:ascii="Tahoma" w:hAnsi="Tahoma" w:cs="Tahoma"/>
          <w:szCs w:val="26"/>
          <w:lang w:bidi="fa-IR"/>
        </w:rPr>
        <w:t>Quera</w:t>
      </w:r>
      <w:proofErr w:type="spellEnd"/>
      <w:r w:rsidR="0019421D" w:rsidRPr="00957030">
        <w:rPr>
          <w:rFonts w:ascii="Tahoma" w:hAnsi="Tahoma" w:cs="Tahoma"/>
          <w:szCs w:val="26"/>
          <w:rtl/>
          <w:lang w:bidi="fa-IR"/>
        </w:rPr>
        <w:t xml:space="preserve"> ارسال نماييد.</w:t>
      </w:r>
      <w:r w:rsidR="00E93970" w:rsidRPr="00335D10">
        <w:rPr>
          <w:rFonts w:ascii="Tahoma" w:hAnsi="Tahoma" w:cs="Tahoma" w:hint="cs"/>
          <w:sz w:val="22"/>
          <w:szCs w:val="26"/>
          <w:rtl/>
          <w:lang w:bidi="fa-IR"/>
        </w:rPr>
        <w:t xml:space="preserve"> </w:t>
      </w:r>
    </w:p>
    <w:p w:rsidR="00335D10" w:rsidRDefault="00335D10" w:rsidP="008C786F">
      <w:pPr>
        <w:pBdr>
          <w:bottom w:val="double" w:sz="6" w:space="1" w:color="auto"/>
        </w:pBdr>
        <w:autoSpaceDE w:val="0"/>
        <w:autoSpaceDN w:val="0"/>
        <w:bidi/>
        <w:adjustRightInd w:val="0"/>
        <w:spacing w:line="24" w:lineRule="atLeast"/>
        <w:jc w:val="both"/>
        <w:rPr>
          <w:rFonts w:ascii="Tahoma" w:hAnsi="Tahoma" w:cs="Tahoma"/>
          <w:sz w:val="22"/>
          <w:szCs w:val="26"/>
          <w:rtl/>
          <w:lang w:bidi="fa-IR"/>
        </w:rPr>
      </w:pPr>
    </w:p>
    <w:p w:rsidR="00335D10" w:rsidRPr="00335D10" w:rsidRDefault="00335D10" w:rsidP="008C786F">
      <w:pPr>
        <w:pBdr>
          <w:bottom w:val="double" w:sz="6" w:space="1" w:color="auto"/>
        </w:pBdr>
        <w:autoSpaceDE w:val="0"/>
        <w:autoSpaceDN w:val="0"/>
        <w:bidi/>
        <w:adjustRightInd w:val="0"/>
        <w:spacing w:line="24" w:lineRule="atLeast"/>
        <w:jc w:val="both"/>
        <w:rPr>
          <w:rFonts w:ascii="Tahoma" w:hAnsi="Tahoma" w:cs="Tahoma"/>
          <w:sz w:val="22"/>
          <w:szCs w:val="26"/>
          <w:rtl/>
          <w:lang w:bidi="fa-IR"/>
        </w:rPr>
      </w:pPr>
      <w:r>
        <w:rPr>
          <w:rFonts w:ascii="Tahoma" w:hAnsi="Tahoma" w:cs="Tahoma" w:hint="cs"/>
          <w:sz w:val="22"/>
          <w:szCs w:val="26"/>
          <w:rtl/>
          <w:lang w:bidi="fa-IR"/>
        </w:rPr>
        <w:t xml:space="preserve">ج) در اين تمرينات تا حد ممكن برنامه‌هاي خود را به توابع مختلف (هر چند توابعي كوچك) بشكنيد. </w:t>
      </w:r>
    </w:p>
    <w:p w:rsidR="00E93970" w:rsidRPr="00335D10" w:rsidRDefault="00E93970" w:rsidP="008C786F">
      <w:pPr>
        <w:pBdr>
          <w:bottom w:val="double" w:sz="6" w:space="1" w:color="auto"/>
        </w:pBdr>
        <w:autoSpaceDE w:val="0"/>
        <w:autoSpaceDN w:val="0"/>
        <w:bidi/>
        <w:adjustRightInd w:val="0"/>
        <w:spacing w:line="24" w:lineRule="atLeast"/>
        <w:jc w:val="both"/>
        <w:rPr>
          <w:rFonts w:ascii="Tahoma" w:hAnsi="Tahoma" w:cs="Tahoma"/>
          <w:sz w:val="22"/>
          <w:szCs w:val="26"/>
          <w:rtl/>
          <w:lang w:bidi="fa-IR"/>
        </w:rPr>
      </w:pPr>
    </w:p>
    <w:p w:rsidR="00E93970" w:rsidRPr="00335D10" w:rsidRDefault="00E93970" w:rsidP="008C786F">
      <w:pPr>
        <w:autoSpaceDE w:val="0"/>
        <w:autoSpaceDN w:val="0"/>
        <w:bidi/>
        <w:adjustRightInd w:val="0"/>
        <w:jc w:val="both"/>
        <w:rPr>
          <w:rFonts w:ascii="Tahoma" w:hAnsi="Tahoma" w:cs="Tahoma"/>
          <w:sz w:val="22"/>
          <w:rtl/>
          <w:lang w:bidi="fa-IR"/>
        </w:rPr>
      </w:pPr>
    </w:p>
    <w:p w:rsidR="00132908" w:rsidRPr="00335D10" w:rsidRDefault="00132908" w:rsidP="008C786F">
      <w:pPr>
        <w:autoSpaceDE w:val="0"/>
        <w:autoSpaceDN w:val="0"/>
        <w:bidi/>
        <w:adjustRightInd w:val="0"/>
        <w:jc w:val="both"/>
        <w:rPr>
          <w:rFonts w:ascii="Tahoma" w:hAnsi="Tahoma" w:cs="Tahoma"/>
          <w:sz w:val="22"/>
          <w:lang w:bidi="fa-IR"/>
        </w:rPr>
      </w:pPr>
    </w:p>
    <w:p w:rsidR="00916740" w:rsidRDefault="00B021D9" w:rsidP="00916740">
      <w:pPr>
        <w:autoSpaceDE w:val="0"/>
        <w:autoSpaceDN w:val="0"/>
        <w:bidi/>
        <w:adjustRightInd w:val="0"/>
        <w:spacing w:before="120" w:line="288" w:lineRule="auto"/>
        <w:jc w:val="both"/>
        <w:rPr>
          <w:rFonts w:ascii="Tahoma" w:hAnsi="Tahoma" w:cs="Tahoma"/>
          <w:sz w:val="22"/>
          <w:rtl/>
          <w:lang w:bidi="fa-IR"/>
        </w:rPr>
      </w:pPr>
      <w:r w:rsidRPr="00335D10">
        <w:rPr>
          <w:rFonts w:ascii="Tahoma" w:hAnsi="Tahoma" w:cs="Tahoma" w:hint="cs"/>
          <w:sz w:val="22"/>
          <w:rtl/>
          <w:lang w:bidi="fa-IR"/>
        </w:rPr>
        <w:t>1-</w:t>
      </w:r>
      <w:r w:rsidR="00D14DFA" w:rsidRPr="00335D10">
        <w:rPr>
          <w:rFonts w:ascii="Tahoma" w:hAnsi="Tahoma" w:cs="Tahoma" w:hint="cs"/>
          <w:sz w:val="22"/>
          <w:rtl/>
          <w:lang w:bidi="fa-IR"/>
        </w:rPr>
        <w:t xml:space="preserve"> </w:t>
      </w:r>
    </w:p>
    <w:p w:rsidR="00916740" w:rsidRPr="00916740" w:rsidRDefault="00916740" w:rsidP="00916740">
      <w:pPr>
        <w:autoSpaceDE w:val="0"/>
        <w:autoSpaceDN w:val="0"/>
        <w:bidi/>
        <w:adjustRightInd w:val="0"/>
        <w:spacing w:before="120" w:line="288" w:lineRule="auto"/>
        <w:jc w:val="both"/>
        <w:rPr>
          <w:rFonts w:ascii="Tahoma" w:hAnsi="Tahoma" w:cs="Tahoma"/>
          <w:lang w:bidi="fa-IR"/>
        </w:rPr>
      </w:pPr>
      <w:r w:rsidRPr="00916740">
        <w:rPr>
          <w:rFonts w:ascii="Tahoma" w:hAnsi="Tahoma" w:cs="Tahoma" w:hint="cs"/>
          <w:rtl/>
          <w:lang w:bidi="fa-IR"/>
        </w:rPr>
        <w:t xml:space="preserve">الف) تابع </w:t>
      </w:r>
      <w:proofErr w:type="spellStart"/>
      <w:r w:rsidRPr="00916740">
        <w:rPr>
          <w:rFonts w:ascii="Tahoma" w:hAnsi="Tahoma" w:cs="Tahoma"/>
          <w:lang w:bidi="fa-IR"/>
        </w:rPr>
        <w:t>reg_index</w:t>
      </w:r>
      <w:proofErr w:type="spellEnd"/>
      <w:r w:rsidRPr="00916740">
        <w:rPr>
          <w:rFonts w:ascii="Tahoma" w:hAnsi="Tahoma" w:cs="Tahoma" w:hint="cs"/>
          <w:rtl/>
          <w:lang w:bidi="fa-IR"/>
        </w:rPr>
        <w:t xml:space="preserve"> اعداد </w:t>
      </w:r>
      <w:r w:rsidRPr="00916740">
        <w:rPr>
          <w:rFonts w:ascii="Tahoma" w:hAnsi="Tahoma" w:cs="Tahoma"/>
          <w:lang w:bidi="fa-IR"/>
        </w:rPr>
        <w:t>n</w:t>
      </w:r>
      <w:r w:rsidRPr="00916740">
        <w:rPr>
          <w:rFonts w:ascii="Tahoma" w:hAnsi="Tahoma" w:cs="Tahoma" w:hint="cs"/>
          <w:rtl/>
          <w:lang w:bidi="fa-IR"/>
        </w:rPr>
        <w:t xml:space="preserve"> و </w:t>
      </w:r>
      <w:r w:rsidRPr="00916740">
        <w:rPr>
          <w:rFonts w:ascii="Tahoma" w:hAnsi="Tahoma" w:cs="Tahoma"/>
          <w:lang w:bidi="fa-IR"/>
        </w:rPr>
        <w:t>m</w:t>
      </w:r>
      <w:r w:rsidRPr="00916740">
        <w:rPr>
          <w:rFonts w:ascii="Tahoma" w:hAnsi="Tahoma" w:cs="Tahoma" w:hint="cs"/>
          <w:rtl/>
          <w:lang w:bidi="fa-IR"/>
        </w:rPr>
        <w:t xml:space="preserve"> و </w:t>
      </w:r>
      <w:proofErr w:type="spellStart"/>
      <w:r w:rsidRPr="00916740">
        <w:rPr>
          <w:rFonts w:ascii="Tahoma" w:hAnsi="Tahoma" w:cs="Tahoma"/>
          <w:lang w:bidi="fa-IR"/>
        </w:rPr>
        <w:t>dir</w:t>
      </w:r>
      <w:proofErr w:type="spellEnd"/>
      <w:r w:rsidRPr="00916740">
        <w:rPr>
          <w:rFonts w:ascii="Tahoma" w:hAnsi="Tahoma" w:cs="Tahoma" w:hint="cs"/>
          <w:rtl/>
          <w:lang w:bidi="fa-IR"/>
        </w:rPr>
        <w:t xml:space="preserve"> را به عنوان ورودی می‌گیرد که در آن </w:t>
      </w:r>
      <w:r w:rsidRPr="00916740">
        <w:rPr>
          <w:rFonts w:ascii="Tahoma" w:hAnsi="Tahoma" w:cs="Tahoma"/>
          <w:lang w:bidi="fa-IR"/>
        </w:rPr>
        <w:t>n</w:t>
      </w:r>
      <w:r w:rsidRPr="00916740">
        <w:rPr>
          <w:rFonts w:ascii="Tahoma" w:hAnsi="Tahoma" w:cs="Tahoma" w:hint="cs"/>
          <w:rtl/>
          <w:lang w:bidi="fa-IR"/>
        </w:rPr>
        <w:t xml:space="preserve"> یک عدد صحیح مثبت چند رقمی، </w:t>
      </w:r>
      <w:r w:rsidRPr="00916740">
        <w:rPr>
          <w:rFonts w:ascii="Tahoma" w:hAnsi="Tahoma" w:cs="Tahoma"/>
          <w:lang w:bidi="fa-IR"/>
        </w:rPr>
        <w:t>m</w:t>
      </w:r>
      <w:r w:rsidRPr="00916740">
        <w:rPr>
          <w:rFonts w:ascii="Tahoma" w:hAnsi="Tahoma" w:cs="Tahoma" w:hint="cs"/>
          <w:rtl/>
          <w:lang w:bidi="fa-IR"/>
        </w:rPr>
        <w:t xml:space="preserve"> یک رقم </w:t>
      </w:r>
      <w:r w:rsidRPr="00916740">
        <w:rPr>
          <w:rFonts w:ascii="Tahoma" w:hAnsi="Tahoma" w:cs="Tahoma"/>
          <w:lang w:bidi="fa-IR"/>
        </w:rPr>
        <w:t xml:space="preserve"> </w:t>
      </w:r>
      <w:r w:rsidRPr="00916740">
        <w:rPr>
          <w:rFonts w:ascii="Tahoma" w:hAnsi="Tahoma" w:cs="Tahoma" w:hint="cs"/>
          <w:rtl/>
          <w:lang w:bidi="fa-IR"/>
        </w:rPr>
        <w:t xml:space="preserve">و </w:t>
      </w:r>
      <w:proofErr w:type="spellStart"/>
      <w:r w:rsidRPr="00916740">
        <w:rPr>
          <w:rFonts w:ascii="Tahoma" w:hAnsi="Tahoma" w:cs="Tahoma"/>
          <w:lang w:bidi="fa-IR"/>
        </w:rPr>
        <w:t>dir</w:t>
      </w:r>
      <w:proofErr w:type="spellEnd"/>
      <w:r w:rsidRPr="00916740">
        <w:rPr>
          <w:rFonts w:ascii="Tahoma" w:hAnsi="Tahoma" w:cs="Tahoma" w:hint="cs"/>
          <w:rtl/>
          <w:lang w:bidi="fa-IR"/>
        </w:rPr>
        <w:t xml:space="preserve"> یا </w:t>
      </w:r>
      <w:r w:rsidRPr="00916740">
        <w:rPr>
          <w:rFonts w:ascii="Tahoma" w:hAnsi="Tahoma" w:cs="Tahoma"/>
          <w:lang w:bidi="fa-IR"/>
        </w:rPr>
        <w:t>+1</w:t>
      </w:r>
      <w:r w:rsidRPr="00916740">
        <w:rPr>
          <w:rFonts w:ascii="Tahoma" w:hAnsi="Tahoma" w:cs="Tahoma" w:hint="cs"/>
          <w:rtl/>
          <w:lang w:bidi="fa-IR"/>
        </w:rPr>
        <w:t xml:space="preserve"> یا </w:t>
      </w:r>
      <w:r w:rsidRPr="00916740">
        <w:rPr>
          <w:rFonts w:ascii="Tahoma" w:hAnsi="Tahoma" w:cs="Tahoma"/>
          <w:lang w:bidi="fa-IR"/>
        </w:rPr>
        <w:t>-1</w:t>
      </w:r>
      <w:r w:rsidRPr="00916740">
        <w:rPr>
          <w:rFonts w:ascii="Tahoma" w:hAnsi="Tahoma" w:cs="Tahoma" w:hint="cs"/>
          <w:rtl/>
          <w:lang w:bidi="fa-IR"/>
        </w:rPr>
        <w:t xml:space="preserve"> است. </w:t>
      </w:r>
    </w:p>
    <w:p w:rsidR="00916740" w:rsidRPr="00B16061" w:rsidRDefault="00916740" w:rsidP="00B16061">
      <w:pPr>
        <w:spacing w:before="120" w:line="288" w:lineRule="auto"/>
        <w:jc w:val="center"/>
        <w:rPr>
          <w:rFonts w:ascii="Courier New" w:hAnsi="Courier New" w:cs="Courier New"/>
          <w:b/>
          <w:bCs/>
          <w:szCs w:val="22"/>
        </w:rPr>
      </w:pPr>
      <w:proofErr w:type="spellStart"/>
      <w:r w:rsidRPr="00B16061">
        <w:rPr>
          <w:rFonts w:ascii="Courier New" w:hAnsi="Courier New" w:cs="Courier New"/>
          <w:b/>
          <w:bCs/>
          <w:szCs w:val="22"/>
        </w:rPr>
        <w:t>int</w:t>
      </w:r>
      <w:proofErr w:type="spellEnd"/>
      <w:r w:rsidRPr="00B16061">
        <w:rPr>
          <w:rFonts w:ascii="Courier New" w:hAnsi="Courier New" w:cs="Courier New"/>
          <w:b/>
          <w:bCs/>
          <w:szCs w:val="22"/>
        </w:rPr>
        <w:t xml:space="preserve"> </w:t>
      </w:r>
      <w:proofErr w:type="spellStart"/>
      <w:r w:rsidRPr="00B16061">
        <w:rPr>
          <w:rFonts w:ascii="Courier New" w:hAnsi="Courier New" w:cs="Courier New"/>
          <w:b/>
          <w:bCs/>
          <w:szCs w:val="22"/>
        </w:rPr>
        <w:t>dig_</w:t>
      </w:r>
      <w:proofErr w:type="gramStart"/>
      <w:r w:rsidRPr="00B16061">
        <w:rPr>
          <w:rFonts w:ascii="Courier New" w:hAnsi="Courier New" w:cs="Courier New"/>
          <w:b/>
          <w:bCs/>
          <w:szCs w:val="22"/>
        </w:rPr>
        <w:t>index</w:t>
      </w:r>
      <w:proofErr w:type="spellEnd"/>
      <w:r w:rsidRPr="00B16061">
        <w:rPr>
          <w:rFonts w:ascii="Courier New" w:hAnsi="Courier New" w:cs="Courier New"/>
          <w:b/>
          <w:bCs/>
          <w:szCs w:val="22"/>
        </w:rPr>
        <w:t>(</w:t>
      </w:r>
      <w:proofErr w:type="spellStart"/>
      <w:proofErr w:type="gramEnd"/>
      <w:r w:rsidRPr="00B16061">
        <w:rPr>
          <w:rFonts w:ascii="Courier New" w:hAnsi="Courier New" w:cs="Courier New"/>
          <w:b/>
          <w:bCs/>
          <w:szCs w:val="22"/>
        </w:rPr>
        <w:t>int</w:t>
      </w:r>
      <w:proofErr w:type="spellEnd"/>
      <w:r w:rsidRPr="00B16061">
        <w:rPr>
          <w:rFonts w:ascii="Courier New" w:hAnsi="Courier New" w:cs="Courier New"/>
          <w:b/>
          <w:bCs/>
          <w:szCs w:val="22"/>
        </w:rPr>
        <w:t xml:space="preserve"> n, </w:t>
      </w:r>
      <w:proofErr w:type="spellStart"/>
      <w:r w:rsidRPr="00B16061">
        <w:rPr>
          <w:rFonts w:ascii="Courier New" w:hAnsi="Courier New" w:cs="Courier New"/>
          <w:b/>
          <w:bCs/>
          <w:szCs w:val="22"/>
        </w:rPr>
        <w:t>int</w:t>
      </w:r>
      <w:proofErr w:type="spellEnd"/>
      <w:r w:rsidRPr="00B16061">
        <w:rPr>
          <w:rFonts w:ascii="Courier New" w:hAnsi="Courier New" w:cs="Courier New"/>
          <w:b/>
          <w:bCs/>
          <w:szCs w:val="22"/>
        </w:rPr>
        <w:t xml:space="preserve"> m, </w:t>
      </w:r>
      <w:proofErr w:type="spellStart"/>
      <w:r w:rsidRPr="00B16061">
        <w:rPr>
          <w:rFonts w:ascii="Courier New" w:hAnsi="Courier New" w:cs="Courier New"/>
          <w:b/>
          <w:bCs/>
          <w:szCs w:val="22"/>
        </w:rPr>
        <w:t>int</w:t>
      </w:r>
      <w:proofErr w:type="spellEnd"/>
      <w:r w:rsidRPr="00B16061">
        <w:rPr>
          <w:rFonts w:ascii="Courier New" w:hAnsi="Courier New" w:cs="Courier New"/>
          <w:b/>
          <w:bCs/>
          <w:szCs w:val="22"/>
        </w:rPr>
        <w:t xml:space="preserve"> </w:t>
      </w:r>
      <w:proofErr w:type="spellStart"/>
      <w:r w:rsidRPr="00B16061">
        <w:rPr>
          <w:rFonts w:ascii="Courier New" w:hAnsi="Courier New" w:cs="Courier New"/>
          <w:b/>
          <w:bCs/>
          <w:szCs w:val="22"/>
        </w:rPr>
        <w:t>dir</w:t>
      </w:r>
      <w:proofErr w:type="spellEnd"/>
      <w:r w:rsidRPr="00B16061">
        <w:rPr>
          <w:rFonts w:ascii="Courier New" w:hAnsi="Courier New" w:cs="Courier New"/>
          <w:b/>
          <w:bCs/>
          <w:szCs w:val="22"/>
        </w:rPr>
        <w:t>)</w:t>
      </w:r>
    </w:p>
    <w:p w:rsidR="00916740" w:rsidRPr="00916740" w:rsidRDefault="00916740" w:rsidP="00916740">
      <w:pPr>
        <w:autoSpaceDE w:val="0"/>
        <w:autoSpaceDN w:val="0"/>
        <w:bidi/>
        <w:adjustRightInd w:val="0"/>
        <w:spacing w:before="120" w:line="288" w:lineRule="auto"/>
        <w:jc w:val="both"/>
        <w:rPr>
          <w:rFonts w:ascii="Tahoma" w:hAnsi="Tahoma" w:cs="Tahoma"/>
          <w:rtl/>
          <w:lang w:bidi="fa-IR"/>
        </w:rPr>
      </w:pPr>
      <w:r w:rsidRPr="00916740">
        <w:rPr>
          <w:rFonts w:ascii="Tahoma" w:hAnsi="Tahoma" w:cs="Tahoma" w:hint="cs"/>
          <w:rtl/>
          <w:lang w:bidi="fa-IR"/>
        </w:rPr>
        <w:t xml:space="preserve">خروجی این تابع یک عدد است که مشخص میکند رقم </w:t>
      </w:r>
      <w:r w:rsidRPr="00916740">
        <w:rPr>
          <w:rFonts w:ascii="Tahoma" w:hAnsi="Tahoma" w:cs="Tahoma"/>
          <w:lang w:bidi="fa-IR"/>
        </w:rPr>
        <w:t>m</w:t>
      </w:r>
      <w:r w:rsidRPr="00916740">
        <w:rPr>
          <w:rFonts w:ascii="Tahoma" w:hAnsi="Tahoma" w:cs="Tahoma" w:hint="cs"/>
          <w:rtl/>
          <w:lang w:bidi="fa-IR"/>
        </w:rPr>
        <w:t xml:space="preserve"> چندمین رقم از سمت راست (اگر </w:t>
      </w:r>
      <w:proofErr w:type="spellStart"/>
      <w:r w:rsidRPr="00916740">
        <w:rPr>
          <w:rFonts w:ascii="Tahoma" w:hAnsi="Tahoma" w:cs="Tahoma"/>
          <w:lang w:bidi="fa-IR"/>
        </w:rPr>
        <w:t>dir</w:t>
      </w:r>
      <w:proofErr w:type="spellEnd"/>
      <w:r w:rsidRPr="00916740">
        <w:rPr>
          <w:rFonts w:ascii="Tahoma" w:hAnsi="Tahoma" w:cs="Tahoma"/>
          <w:lang w:bidi="fa-IR"/>
        </w:rPr>
        <w:t xml:space="preserve"> = +1</w:t>
      </w:r>
      <w:r w:rsidRPr="00916740">
        <w:rPr>
          <w:rFonts w:ascii="Tahoma" w:hAnsi="Tahoma" w:cs="Tahoma" w:hint="cs"/>
          <w:rtl/>
          <w:lang w:bidi="fa-IR"/>
        </w:rPr>
        <w:t xml:space="preserve"> باشد) یا سمت چپ (اگر </w:t>
      </w:r>
      <w:proofErr w:type="spellStart"/>
      <w:r w:rsidRPr="00916740">
        <w:rPr>
          <w:rFonts w:ascii="Tahoma" w:hAnsi="Tahoma" w:cs="Tahoma"/>
          <w:lang w:bidi="fa-IR"/>
        </w:rPr>
        <w:t>dir</w:t>
      </w:r>
      <w:proofErr w:type="spellEnd"/>
      <w:r w:rsidRPr="00916740">
        <w:rPr>
          <w:rFonts w:ascii="Tahoma" w:hAnsi="Tahoma" w:cs="Tahoma"/>
          <w:lang w:bidi="fa-IR"/>
        </w:rPr>
        <w:t xml:space="preserve"> = -1</w:t>
      </w:r>
      <w:r w:rsidRPr="00916740">
        <w:rPr>
          <w:rFonts w:ascii="Tahoma" w:hAnsi="Tahoma" w:cs="Tahoma" w:hint="cs"/>
          <w:rtl/>
          <w:lang w:bidi="fa-IR"/>
        </w:rPr>
        <w:t xml:space="preserve"> باشد) عدد </w:t>
      </w:r>
      <w:r w:rsidRPr="00916740">
        <w:rPr>
          <w:rFonts w:ascii="Tahoma" w:hAnsi="Tahoma" w:cs="Tahoma"/>
          <w:lang w:bidi="fa-IR"/>
        </w:rPr>
        <w:t>n</w:t>
      </w:r>
      <w:r w:rsidRPr="00916740">
        <w:rPr>
          <w:rFonts w:ascii="Tahoma" w:hAnsi="Tahoma" w:cs="Tahoma" w:hint="cs"/>
          <w:rtl/>
          <w:lang w:bidi="fa-IR"/>
        </w:rPr>
        <w:t xml:space="preserve"> است. اگر رقم </w:t>
      </w:r>
      <w:r w:rsidRPr="00916740">
        <w:rPr>
          <w:rFonts w:ascii="Tahoma" w:hAnsi="Tahoma" w:cs="Tahoma"/>
          <w:lang w:bidi="fa-IR"/>
        </w:rPr>
        <w:t>m</w:t>
      </w:r>
      <w:r w:rsidRPr="00916740">
        <w:rPr>
          <w:rFonts w:ascii="Tahoma" w:hAnsi="Tahoma" w:cs="Tahoma" w:hint="cs"/>
          <w:rtl/>
          <w:lang w:bidi="fa-IR"/>
        </w:rPr>
        <w:t xml:space="preserve"> در </w:t>
      </w:r>
      <w:r w:rsidRPr="00916740">
        <w:rPr>
          <w:rFonts w:ascii="Tahoma" w:hAnsi="Tahoma" w:cs="Tahoma"/>
          <w:lang w:bidi="fa-IR"/>
        </w:rPr>
        <w:t>n</w:t>
      </w:r>
      <w:r w:rsidRPr="00916740">
        <w:rPr>
          <w:rFonts w:ascii="Tahoma" w:hAnsi="Tahoma" w:cs="Tahoma" w:hint="cs"/>
          <w:rtl/>
          <w:lang w:bidi="fa-IR"/>
        </w:rPr>
        <w:t xml:space="preserve"> نباشد </w:t>
      </w:r>
      <w:r w:rsidRPr="00916740">
        <w:rPr>
          <w:rFonts w:ascii="Tahoma" w:hAnsi="Tahoma" w:cs="Tahoma"/>
          <w:lang w:bidi="fa-IR"/>
        </w:rPr>
        <w:t>0</w:t>
      </w:r>
      <w:r w:rsidRPr="00916740">
        <w:rPr>
          <w:rFonts w:ascii="Tahoma" w:hAnsi="Tahoma" w:cs="Tahoma" w:hint="cs"/>
          <w:rtl/>
          <w:lang w:bidi="fa-IR"/>
        </w:rPr>
        <w:t xml:space="preserve"> تولید می‌شود. برای مثال</w:t>
      </w:r>
    </w:p>
    <w:p w:rsidR="00916740" w:rsidRPr="00B16061" w:rsidRDefault="00916740" w:rsidP="00B16061">
      <w:pPr>
        <w:spacing w:before="120" w:line="288" w:lineRule="auto"/>
        <w:jc w:val="center"/>
        <w:rPr>
          <w:rFonts w:ascii="Courier New" w:hAnsi="Courier New" w:cs="Courier New"/>
          <w:b/>
          <w:bCs/>
          <w:szCs w:val="22"/>
        </w:rPr>
      </w:pPr>
      <w:proofErr w:type="spellStart"/>
      <w:r w:rsidRPr="00B16061">
        <w:rPr>
          <w:rFonts w:ascii="Courier New" w:hAnsi="Courier New" w:cs="Courier New"/>
          <w:b/>
          <w:bCs/>
          <w:szCs w:val="22"/>
        </w:rPr>
        <w:t>dig_index</w:t>
      </w:r>
      <w:proofErr w:type="spellEnd"/>
      <w:r w:rsidRPr="00B16061">
        <w:rPr>
          <w:rFonts w:ascii="Courier New" w:hAnsi="Courier New" w:cs="Courier New"/>
          <w:b/>
          <w:bCs/>
          <w:szCs w:val="22"/>
        </w:rPr>
        <w:t xml:space="preserve">(1000, 0, -1) </w:t>
      </w:r>
      <w:r w:rsidRPr="00B16061">
        <w:rPr>
          <w:rFonts w:ascii="Courier New" w:hAnsi="Courier New" w:cs="Courier New"/>
          <w:b/>
          <w:bCs/>
          <w:szCs w:val="22"/>
        </w:rPr>
        <w:sym w:font="Wingdings" w:char="F0E0"/>
      </w:r>
      <w:r w:rsidRPr="00B16061">
        <w:rPr>
          <w:rFonts w:ascii="Courier New" w:hAnsi="Courier New" w:cs="Courier New"/>
          <w:b/>
          <w:bCs/>
          <w:szCs w:val="22"/>
        </w:rPr>
        <w:t xml:space="preserve"> 2</w:t>
      </w:r>
    </w:p>
    <w:p w:rsidR="00916740" w:rsidRPr="00B16061" w:rsidRDefault="00916740" w:rsidP="00B16061">
      <w:pPr>
        <w:spacing w:before="120" w:line="288" w:lineRule="auto"/>
        <w:jc w:val="center"/>
        <w:rPr>
          <w:rFonts w:ascii="Courier New" w:hAnsi="Courier New" w:cs="Courier New"/>
          <w:b/>
          <w:bCs/>
          <w:szCs w:val="22"/>
        </w:rPr>
      </w:pPr>
      <w:proofErr w:type="spellStart"/>
      <w:r w:rsidRPr="00B16061">
        <w:rPr>
          <w:rFonts w:ascii="Courier New" w:hAnsi="Courier New" w:cs="Courier New"/>
          <w:b/>
          <w:bCs/>
          <w:szCs w:val="22"/>
        </w:rPr>
        <w:t>dig_index</w:t>
      </w:r>
      <w:proofErr w:type="spellEnd"/>
      <w:r w:rsidRPr="00B16061">
        <w:rPr>
          <w:rFonts w:ascii="Courier New" w:hAnsi="Courier New" w:cs="Courier New"/>
          <w:b/>
          <w:bCs/>
          <w:szCs w:val="22"/>
        </w:rPr>
        <w:t xml:space="preserve">(1000, 0, 1) </w:t>
      </w:r>
      <w:r w:rsidRPr="00B16061">
        <w:rPr>
          <w:rFonts w:ascii="Courier New" w:hAnsi="Courier New" w:cs="Courier New"/>
          <w:b/>
          <w:bCs/>
          <w:szCs w:val="22"/>
        </w:rPr>
        <w:sym w:font="Wingdings" w:char="F0E0"/>
      </w:r>
      <w:r w:rsidRPr="00B16061">
        <w:rPr>
          <w:rFonts w:ascii="Courier New" w:hAnsi="Courier New" w:cs="Courier New"/>
          <w:b/>
          <w:bCs/>
          <w:szCs w:val="22"/>
        </w:rPr>
        <w:t>1</w:t>
      </w:r>
    </w:p>
    <w:p w:rsidR="00916740" w:rsidRPr="00B16061" w:rsidRDefault="00916740" w:rsidP="00B16061">
      <w:pPr>
        <w:spacing w:before="120" w:line="288" w:lineRule="auto"/>
        <w:jc w:val="center"/>
        <w:rPr>
          <w:rFonts w:ascii="Courier New" w:hAnsi="Courier New" w:cs="Courier New"/>
          <w:b/>
          <w:bCs/>
          <w:szCs w:val="22"/>
        </w:rPr>
      </w:pPr>
      <w:proofErr w:type="spellStart"/>
      <w:r w:rsidRPr="00B16061">
        <w:rPr>
          <w:rFonts w:ascii="Courier New" w:hAnsi="Courier New" w:cs="Courier New"/>
          <w:b/>
          <w:bCs/>
          <w:szCs w:val="22"/>
        </w:rPr>
        <w:t>dig_index</w:t>
      </w:r>
      <w:proofErr w:type="spellEnd"/>
      <w:r w:rsidRPr="00B16061">
        <w:rPr>
          <w:rFonts w:ascii="Courier New" w:hAnsi="Courier New" w:cs="Courier New"/>
          <w:b/>
          <w:bCs/>
          <w:szCs w:val="22"/>
        </w:rPr>
        <w:t xml:space="preserve">(1000, 2, 1) </w:t>
      </w:r>
      <w:r w:rsidRPr="00B16061">
        <w:rPr>
          <w:rFonts w:ascii="Courier New" w:hAnsi="Courier New" w:cs="Courier New"/>
          <w:b/>
          <w:bCs/>
          <w:szCs w:val="22"/>
        </w:rPr>
        <w:sym w:font="Wingdings" w:char="F0E0"/>
      </w:r>
      <w:r w:rsidRPr="00B16061">
        <w:rPr>
          <w:rFonts w:ascii="Courier New" w:hAnsi="Courier New" w:cs="Courier New"/>
          <w:b/>
          <w:bCs/>
          <w:szCs w:val="22"/>
        </w:rPr>
        <w:t xml:space="preserve"> 0</w:t>
      </w:r>
    </w:p>
    <w:p w:rsidR="00916740" w:rsidRPr="00916740" w:rsidRDefault="00916740" w:rsidP="00916740">
      <w:pPr>
        <w:autoSpaceDE w:val="0"/>
        <w:autoSpaceDN w:val="0"/>
        <w:bidi/>
        <w:adjustRightInd w:val="0"/>
        <w:spacing w:before="120" w:line="288" w:lineRule="auto"/>
        <w:jc w:val="both"/>
        <w:rPr>
          <w:rFonts w:ascii="Tahoma" w:hAnsi="Tahoma" w:cs="Tahoma"/>
          <w:rtl/>
          <w:lang w:bidi="fa-IR"/>
        </w:rPr>
      </w:pPr>
      <w:r w:rsidRPr="00916740">
        <w:rPr>
          <w:rFonts w:ascii="Tahoma" w:hAnsi="Tahoma" w:cs="Tahoma" w:hint="cs"/>
          <w:rtl/>
          <w:lang w:bidi="fa-IR"/>
        </w:rPr>
        <w:t>تعریف این تابع را بنویسید.</w:t>
      </w:r>
    </w:p>
    <w:p w:rsidR="00916740" w:rsidRPr="00916740" w:rsidRDefault="00916740" w:rsidP="00916740">
      <w:pPr>
        <w:autoSpaceDE w:val="0"/>
        <w:autoSpaceDN w:val="0"/>
        <w:bidi/>
        <w:adjustRightInd w:val="0"/>
        <w:spacing w:before="120" w:line="288" w:lineRule="auto"/>
        <w:jc w:val="both"/>
        <w:rPr>
          <w:rFonts w:ascii="Tahoma" w:hAnsi="Tahoma" w:cs="Tahoma"/>
          <w:rtl/>
          <w:lang w:bidi="fa-IR"/>
        </w:rPr>
      </w:pPr>
      <w:r w:rsidRPr="00916740">
        <w:rPr>
          <w:rFonts w:ascii="Tahoma" w:hAnsi="Tahoma" w:cs="Tahoma" w:hint="cs"/>
          <w:rtl/>
          <w:lang w:bidi="fa-IR"/>
        </w:rPr>
        <w:t xml:space="preserve">ب) با استفاده از این تابع، تعريف تابع زیر را بنويسيد که یک عدد را می‌گیرد و اگر عدد متقارن باشد </w:t>
      </w:r>
      <w:r w:rsidRPr="00916740">
        <w:rPr>
          <w:rFonts w:ascii="Tahoma" w:hAnsi="Tahoma" w:cs="Tahoma"/>
          <w:lang w:bidi="fa-IR"/>
        </w:rPr>
        <w:t>1</w:t>
      </w:r>
      <w:r w:rsidRPr="00916740">
        <w:rPr>
          <w:rFonts w:ascii="Tahoma" w:hAnsi="Tahoma" w:cs="Tahoma" w:hint="cs"/>
          <w:rtl/>
          <w:lang w:bidi="fa-IR"/>
        </w:rPr>
        <w:t xml:space="preserve"> و در غیر این صورت </w:t>
      </w:r>
      <w:r w:rsidRPr="00916740">
        <w:rPr>
          <w:rFonts w:ascii="Tahoma" w:hAnsi="Tahoma" w:cs="Tahoma"/>
          <w:lang w:bidi="fa-IR"/>
        </w:rPr>
        <w:t>0</w:t>
      </w:r>
      <w:r w:rsidRPr="00916740">
        <w:rPr>
          <w:rFonts w:ascii="Tahoma" w:hAnsi="Tahoma" w:cs="Tahoma" w:hint="cs"/>
          <w:rtl/>
          <w:lang w:bidi="fa-IR"/>
        </w:rPr>
        <w:t xml:space="preserve"> تولید می‌کند</w:t>
      </w:r>
    </w:p>
    <w:p w:rsidR="00916740" w:rsidRPr="00B16061" w:rsidRDefault="00916740" w:rsidP="00B16061">
      <w:pPr>
        <w:spacing w:before="120" w:line="288" w:lineRule="auto"/>
        <w:jc w:val="center"/>
        <w:rPr>
          <w:rFonts w:ascii="Courier New" w:hAnsi="Courier New" w:cs="Courier New"/>
          <w:b/>
          <w:bCs/>
          <w:szCs w:val="22"/>
          <w:rtl/>
          <w:lang w:bidi="fa-IR"/>
        </w:rPr>
      </w:pPr>
      <w:proofErr w:type="spellStart"/>
      <w:r w:rsidRPr="00B16061">
        <w:rPr>
          <w:rFonts w:ascii="Courier New" w:hAnsi="Courier New" w:cs="Courier New"/>
          <w:b/>
          <w:bCs/>
          <w:szCs w:val="22"/>
        </w:rPr>
        <w:t>int</w:t>
      </w:r>
      <w:proofErr w:type="spellEnd"/>
      <w:r w:rsidRPr="00B16061">
        <w:rPr>
          <w:rFonts w:ascii="Courier New" w:hAnsi="Courier New" w:cs="Courier New"/>
          <w:b/>
          <w:bCs/>
          <w:szCs w:val="22"/>
        </w:rPr>
        <w:t xml:space="preserve"> </w:t>
      </w:r>
      <w:proofErr w:type="spellStart"/>
      <w:proofErr w:type="gramStart"/>
      <w:r w:rsidRPr="00B16061">
        <w:rPr>
          <w:rFonts w:ascii="Courier New" w:hAnsi="Courier New" w:cs="Courier New"/>
          <w:b/>
          <w:bCs/>
          <w:szCs w:val="22"/>
        </w:rPr>
        <w:t>sym</w:t>
      </w:r>
      <w:proofErr w:type="spellEnd"/>
      <w:r w:rsidRPr="00B16061">
        <w:rPr>
          <w:rFonts w:ascii="Courier New" w:hAnsi="Courier New" w:cs="Courier New"/>
          <w:b/>
          <w:bCs/>
          <w:szCs w:val="22"/>
        </w:rPr>
        <w:t>(</w:t>
      </w:r>
      <w:proofErr w:type="spellStart"/>
      <w:proofErr w:type="gramEnd"/>
      <w:r w:rsidRPr="00B16061">
        <w:rPr>
          <w:rFonts w:ascii="Courier New" w:hAnsi="Courier New" w:cs="Courier New"/>
          <w:b/>
          <w:bCs/>
          <w:szCs w:val="22"/>
        </w:rPr>
        <w:t>int</w:t>
      </w:r>
      <w:proofErr w:type="spellEnd"/>
      <w:r w:rsidRPr="00B16061">
        <w:rPr>
          <w:rFonts w:ascii="Courier New" w:hAnsi="Courier New" w:cs="Courier New"/>
          <w:b/>
          <w:bCs/>
          <w:szCs w:val="22"/>
        </w:rPr>
        <w:t xml:space="preserve"> n)</w:t>
      </w:r>
    </w:p>
    <w:p w:rsidR="00916740" w:rsidRPr="00916740" w:rsidRDefault="00916740" w:rsidP="00916740">
      <w:pPr>
        <w:autoSpaceDE w:val="0"/>
        <w:autoSpaceDN w:val="0"/>
        <w:bidi/>
        <w:adjustRightInd w:val="0"/>
        <w:spacing w:before="120" w:line="288" w:lineRule="auto"/>
        <w:jc w:val="both"/>
        <w:rPr>
          <w:rFonts w:ascii="Tahoma" w:hAnsi="Tahoma" w:cs="Tahoma"/>
          <w:rtl/>
          <w:lang w:bidi="fa-IR"/>
        </w:rPr>
      </w:pPr>
      <w:r w:rsidRPr="00916740">
        <w:rPr>
          <w:rFonts w:ascii="Tahoma" w:hAnsi="Tahoma" w:cs="Tahoma" w:hint="cs"/>
          <w:rtl/>
          <w:lang w:bidi="fa-IR"/>
        </w:rPr>
        <w:t>ج) يك برنامه بنويسيد كه يك عدد صحيح مثبت را بگيرد و تعيين كند كه متقارن است يا نه؟</w:t>
      </w:r>
      <w:r w:rsidR="00EA6E0F">
        <w:rPr>
          <w:rFonts w:ascii="Tahoma" w:hAnsi="Tahoma" w:cs="Tahoma" w:hint="cs"/>
          <w:rtl/>
          <w:lang w:bidi="fa-IR"/>
        </w:rPr>
        <w:t xml:space="preserve"> (15 نمره)</w:t>
      </w:r>
    </w:p>
    <w:p w:rsidR="00916740" w:rsidRPr="000231C6" w:rsidRDefault="00916740" w:rsidP="00916740">
      <w:pPr>
        <w:autoSpaceDE w:val="0"/>
        <w:autoSpaceDN w:val="0"/>
        <w:bidi/>
        <w:adjustRightInd w:val="0"/>
        <w:spacing w:before="120" w:line="288" w:lineRule="auto"/>
        <w:jc w:val="both"/>
        <w:rPr>
          <w:rFonts w:ascii="Tahoma" w:hAnsi="Tahoma" w:cs="Tahoma"/>
          <w:sz w:val="22"/>
          <w:rtl/>
          <w:lang w:bidi="fa-IR"/>
        </w:rPr>
      </w:pPr>
      <w:r w:rsidRPr="00916740">
        <w:rPr>
          <w:rFonts w:ascii="Tahoma" w:hAnsi="Tahoma" w:cs="Tahoma"/>
          <w:rtl/>
          <w:lang w:bidi="fa-IR"/>
        </w:rPr>
        <w:t>فرمت</w:t>
      </w:r>
      <w:r w:rsidRPr="000231C6">
        <w:rPr>
          <w:rFonts w:ascii="Tahoma" w:hAnsi="Tahoma" w:cs="Tahoma"/>
          <w:sz w:val="22"/>
          <w:rtl/>
          <w:lang w:bidi="fa-IR"/>
        </w:rPr>
        <w:t xml:space="preserve"> ورودي:</w:t>
      </w:r>
    </w:p>
    <w:p w:rsidR="00916740" w:rsidRPr="000231C6" w:rsidRDefault="00916740" w:rsidP="00916740">
      <w:pPr>
        <w:autoSpaceDE w:val="0"/>
        <w:autoSpaceDN w:val="0"/>
        <w:adjustRightInd w:val="0"/>
        <w:spacing w:line="288" w:lineRule="auto"/>
        <w:jc w:val="both"/>
        <w:rPr>
          <w:rFonts w:ascii="Tahoma" w:hAnsi="Tahoma" w:cs="Tahoma"/>
          <w:color w:val="0070C0"/>
          <w:sz w:val="22"/>
          <w:lang w:bidi="fa-IR"/>
        </w:rPr>
      </w:pPr>
      <w:r w:rsidRPr="000231C6">
        <w:rPr>
          <w:rFonts w:ascii="Tahoma" w:hAnsi="Tahoma" w:cs="Tahoma"/>
          <w:color w:val="C00000"/>
          <w:sz w:val="22"/>
          <w:lang w:bidi="fa-IR"/>
        </w:rPr>
        <w:t>&lt;n&gt;</w:t>
      </w:r>
    </w:p>
    <w:p w:rsidR="00916740" w:rsidRPr="000231C6" w:rsidRDefault="00916740" w:rsidP="00916740">
      <w:pPr>
        <w:autoSpaceDE w:val="0"/>
        <w:autoSpaceDN w:val="0"/>
        <w:bidi/>
        <w:adjustRightInd w:val="0"/>
        <w:spacing w:line="288" w:lineRule="auto"/>
        <w:jc w:val="both"/>
        <w:rPr>
          <w:rFonts w:ascii="Tahoma" w:hAnsi="Tahoma" w:cs="Tahoma"/>
          <w:sz w:val="22"/>
          <w:lang w:bidi="fa-IR"/>
        </w:rPr>
      </w:pPr>
      <w:r w:rsidRPr="000231C6">
        <w:rPr>
          <w:rFonts w:ascii="Tahoma" w:hAnsi="Tahoma" w:cs="Tahoma"/>
          <w:sz w:val="22"/>
          <w:rtl/>
          <w:lang w:bidi="fa-IR"/>
        </w:rPr>
        <w:t>فرمت خروجي:</w:t>
      </w:r>
    </w:p>
    <w:p w:rsidR="00916740" w:rsidRPr="000231C6" w:rsidRDefault="00916740" w:rsidP="00916740">
      <w:pPr>
        <w:autoSpaceDE w:val="0"/>
        <w:autoSpaceDN w:val="0"/>
        <w:adjustRightInd w:val="0"/>
        <w:spacing w:line="288" w:lineRule="auto"/>
        <w:jc w:val="both"/>
        <w:rPr>
          <w:rFonts w:ascii="Tahoma" w:hAnsi="Tahoma" w:cs="Tahoma"/>
          <w:color w:val="0070C0"/>
          <w:sz w:val="22"/>
          <w:lang w:bidi="fa-IR"/>
        </w:rPr>
      </w:pPr>
      <w:r>
        <w:rPr>
          <w:rFonts w:ascii="Tahoma" w:hAnsi="Tahoma" w:cs="Tahoma"/>
          <w:color w:val="0070C0"/>
          <w:sz w:val="22"/>
          <w:lang w:bidi="fa-IR"/>
        </w:rPr>
        <w:t>&lt;True&gt;/&lt;False&gt;</w:t>
      </w:r>
    </w:p>
    <w:p w:rsidR="008C786F" w:rsidRPr="00916740" w:rsidRDefault="008C786F" w:rsidP="00916740">
      <w:pPr>
        <w:bidi/>
        <w:spacing w:before="120" w:line="288" w:lineRule="auto"/>
        <w:jc w:val="both"/>
        <w:rPr>
          <w:rFonts w:ascii="Tahoma" w:hAnsi="Tahoma" w:cs="Tahoma"/>
          <w:lang w:bidi="fa-IR"/>
        </w:rPr>
      </w:pPr>
    </w:p>
    <w:p w:rsidR="00480E24" w:rsidRDefault="008C786F" w:rsidP="00480E24">
      <w:pPr>
        <w:bidi/>
        <w:spacing w:before="120" w:line="288" w:lineRule="auto"/>
        <w:jc w:val="both"/>
        <w:rPr>
          <w:ins w:id="0" w:author="Parham Alvani" w:date="2017-11-18T18:07:00Z"/>
          <w:rFonts w:ascii="Tahoma" w:hAnsi="Tahoma" w:cs="Tahoma"/>
          <w:lang w:bidi="fa-IR"/>
        </w:rPr>
      </w:pPr>
      <w:r w:rsidRPr="00916740">
        <w:rPr>
          <w:rFonts w:ascii="Tahoma" w:hAnsi="Tahoma" w:cs="Tahoma" w:hint="cs"/>
          <w:rtl/>
          <w:lang w:bidi="fa-IR"/>
        </w:rPr>
        <w:t xml:space="preserve">2- </w:t>
      </w:r>
      <w:r w:rsidR="00483F6D" w:rsidRPr="00916740">
        <w:rPr>
          <w:rFonts w:ascii="Tahoma" w:hAnsi="Tahoma" w:cs="Tahoma"/>
          <w:rtl/>
          <w:lang w:bidi="fa-IR"/>
        </w:rPr>
        <w:t xml:space="preserve">تابعي به اسم </w:t>
      </w:r>
      <w:del w:id="1" w:author="Parham Alvani" w:date="2017-11-18T18:07:00Z">
        <w:r w:rsidR="00483F6D" w:rsidRPr="00916740" w:rsidDel="00F026CF">
          <w:rPr>
            <w:rFonts w:ascii="Tahoma" w:hAnsi="Tahoma" w:cs="Tahoma"/>
            <w:lang w:bidi="fa-IR"/>
          </w:rPr>
          <w:delText>min</w:delText>
        </w:r>
      </w:del>
      <w:proofErr w:type="spellStart"/>
      <w:ins w:id="2" w:author="Parham Alvani" w:date="2017-11-18T18:07:00Z">
        <w:r w:rsidR="00F026CF">
          <w:rPr>
            <w:rFonts w:ascii="Tahoma" w:hAnsi="Tahoma" w:cs="Tahoma"/>
            <w:lang w:bidi="fa-IR"/>
          </w:rPr>
          <w:t>max</w:t>
        </w:r>
      </w:ins>
      <w:r w:rsidR="00483F6D" w:rsidRPr="00916740">
        <w:rPr>
          <w:rFonts w:ascii="Tahoma" w:hAnsi="Tahoma" w:cs="Tahoma"/>
          <w:lang w:bidi="fa-IR"/>
        </w:rPr>
        <w:t>_factor</w:t>
      </w:r>
      <w:proofErr w:type="spellEnd"/>
      <w:r w:rsidR="00483F6D" w:rsidRPr="00916740">
        <w:rPr>
          <w:rFonts w:ascii="Tahoma" w:hAnsi="Tahoma" w:cs="Tahoma"/>
          <w:rtl/>
          <w:lang w:bidi="fa-IR"/>
        </w:rPr>
        <w:t xml:space="preserve"> بنويسيد كه عدد صحيح </w:t>
      </w:r>
      <w:r w:rsidR="00483F6D" w:rsidRPr="00916740">
        <w:rPr>
          <w:rFonts w:ascii="Tahoma" w:hAnsi="Tahoma" w:cs="Tahoma"/>
          <w:lang w:bidi="fa-IR"/>
        </w:rPr>
        <w:t>n</w:t>
      </w:r>
      <w:r w:rsidR="00483F6D" w:rsidRPr="00916740">
        <w:rPr>
          <w:rFonts w:ascii="Tahoma" w:hAnsi="Tahoma" w:cs="Tahoma"/>
          <w:rtl/>
          <w:lang w:bidi="fa-IR"/>
        </w:rPr>
        <w:t xml:space="preserve"> را بگيرد و </w:t>
      </w:r>
      <w:r w:rsidR="00483F6D" w:rsidRPr="00916740">
        <w:rPr>
          <w:rFonts w:ascii="Tahoma" w:hAnsi="Tahoma" w:cs="Tahoma" w:hint="cs"/>
          <w:rtl/>
          <w:lang w:bidi="fa-IR"/>
        </w:rPr>
        <w:t>بزرگترين</w:t>
      </w:r>
      <w:r w:rsidR="00483F6D" w:rsidRPr="00916740">
        <w:rPr>
          <w:rFonts w:ascii="Tahoma" w:hAnsi="Tahoma" w:cs="Tahoma"/>
          <w:rtl/>
          <w:lang w:bidi="fa-IR"/>
        </w:rPr>
        <w:t xml:space="preserve"> عامل اول آن را برگرداند. تابع ديگري به اسم </w:t>
      </w:r>
      <w:proofErr w:type="spellStart"/>
      <w:r w:rsidR="00483F6D" w:rsidRPr="00916740">
        <w:rPr>
          <w:rFonts w:ascii="Tahoma" w:hAnsi="Tahoma" w:cs="Tahoma"/>
          <w:lang w:bidi="fa-IR"/>
        </w:rPr>
        <w:t>all_factors</w:t>
      </w:r>
      <w:proofErr w:type="spellEnd"/>
      <w:r w:rsidR="00483F6D" w:rsidRPr="00916740">
        <w:rPr>
          <w:rFonts w:ascii="Tahoma" w:hAnsi="Tahoma" w:cs="Tahoma"/>
          <w:rtl/>
          <w:lang w:bidi="fa-IR"/>
        </w:rPr>
        <w:t xml:space="preserve"> بنويسيد كه عدد صحيح </w:t>
      </w:r>
      <w:r w:rsidR="00483F6D" w:rsidRPr="00916740">
        <w:rPr>
          <w:rFonts w:ascii="Tahoma" w:hAnsi="Tahoma" w:cs="Tahoma"/>
          <w:lang w:bidi="fa-IR"/>
        </w:rPr>
        <w:t>n</w:t>
      </w:r>
      <w:r w:rsidR="00483F6D" w:rsidRPr="00916740">
        <w:rPr>
          <w:rFonts w:ascii="Tahoma" w:hAnsi="Tahoma" w:cs="Tahoma"/>
          <w:rtl/>
          <w:lang w:bidi="fa-IR"/>
        </w:rPr>
        <w:t xml:space="preserve"> را بگيرد و با استفاده از تابع </w:t>
      </w:r>
      <w:del w:id="3" w:author="Parham Alvani" w:date="2017-11-18T18:07:00Z">
        <w:r w:rsidR="00483F6D" w:rsidRPr="00916740" w:rsidDel="002B0E41">
          <w:rPr>
            <w:rFonts w:ascii="Tahoma" w:hAnsi="Tahoma" w:cs="Tahoma"/>
            <w:lang w:bidi="fa-IR"/>
          </w:rPr>
          <w:delText>min</w:delText>
        </w:r>
      </w:del>
      <w:proofErr w:type="spellStart"/>
      <w:ins w:id="4" w:author="Parham Alvani" w:date="2017-11-18T18:07:00Z">
        <w:r w:rsidR="002B0E41">
          <w:rPr>
            <w:rFonts w:ascii="Tahoma" w:hAnsi="Tahoma" w:cs="Tahoma"/>
            <w:lang w:bidi="fa-IR"/>
          </w:rPr>
          <w:t>max</w:t>
        </w:r>
      </w:ins>
      <w:r w:rsidR="00483F6D" w:rsidRPr="00916740">
        <w:rPr>
          <w:rFonts w:ascii="Tahoma" w:hAnsi="Tahoma" w:cs="Tahoma"/>
          <w:lang w:bidi="fa-IR"/>
        </w:rPr>
        <w:t>_factor</w:t>
      </w:r>
      <w:proofErr w:type="spellEnd"/>
      <w:r w:rsidR="00483F6D" w:rsidRPr="00916740">
        <w:rPr>
          <w:rFonts w:ascii="Tahoma" w:hAnsi="Tahoma" w:cs="Tahoma"/>
          <w:rtl/>
          <w:lang w:bidi="fa-IR"/>
        </w:rPr>
        <w:t xml:space="preserve"> </w:t>
      </w:r>
      <w:r w:rsidR="00483F6D" w:rsidRPr="00916740">
        <w:rPr>
          <w:rFonts w:ascii="Tahoma" w:hAnsi="Tahoma" w:cs="Tahoma"/>
          <w:rtl/>
          <w:lang w:bidi="fa-IR"/>
        </w:rPr>
        <w:lastRenderedPageBreak/>
        <w:t xml:space="preserve">همه عامل‌هاي اول عدد </w:t>
      </w:r>
      <w:r w:rsidR="00483F6D" w:rsidRPr="00916740">
        <w:rPr>
          <w:rFonts w:ascii="Tahoma" w:hAnsi="Tahoma" w:cs="Tahoma"/>
          <w:lang w:bidi="fa-IR"/>
        </w:rPr>
        <w:t>n</w:t>
      </w:r>
      <w:r w:rsidR="00483F6D" w:rsidRPr="00916740">
        <w:rPr>
          <w:rFonts w:ascii="Tahoma" w:hAnsi="Tahoma" w:cs="Tahoma"/>
          <w:rtl/>
          <w:lang w:bidi="fa-IR"/>
        </w:rPr>
        <w:t xml:space="preserve"> را چاپ كند. </w:t>
      </w:r>
      <w:r w:rsidR="00483F6D" w:rsidRPr="00916740">
        <w:rPr>
          <w:rFonts w:ascii="Tahoma" w:hAnsi="Tahoma" w:cs="Tahoma" w:hint="cs"/>
          <w:rtl/>
          <w:lang w:bidi="fa-IR"/>
        </w:rPr>
        <w:t>تعداد دفعات تكرار هر عامل آن نيز مشخص شود.</w:t>
      </w:r>
    </w:p>
    <w:p w:rsidR="00483F6D" w:rsidRDefault="00483F6D" w:rsidP="00480E24">
      <w:pPr>
        <w:bidi/>
        <w:spacing w:before="120" w:line="288" w:lineRule="auto"/>
        <w:jc w:val="both"/>
        <w:rPr>
          <w:rFonts w:ascii="Tahoma" w:hAnsi="Tahoma" w:cs="Tahoma"/>
          <w:sz w:val="22"/>
          <w:rtl/>
          <w:lang w:bidi="fa-IR"/>
        </w:rPr>
        <w:pPrChange w:id="5" w:author="Parham Alvani" w:date="2017-11-18T18:07:00Z">
          <w:pPr>
            <w:bidi/>
            <w:spacing w:before="120" w:line="288" w:lineRule="auto"/>
            <w:jc w:val="both"/>
          </w:pPr>
        </w:pPrChange>
      </w:pPr>
      <w:del w:id="6" w:author="Parham Alvani" w:date="2017-11-18T18:07:00Z">
        <w:r w:rsidRPr="00916740" w:rsidDel="00480E24">
          <w:rPr>
            <w:rFonts w:ascii="Tahoma" w:hAnsi="Tahoma" w:cs="Tahoma" w:hint="cs"/>
            <w:rtl/>
            <w:lang w:bidi="fa-IR"/>
          </w:rPr>
          <w:delText xml:space="preserve"> </w:delText>
        </w:r>
      </w:del>
      <w:r w:rsidRPr="00916740">
        <w:rPr>
          <w:rFonts w:ascii="Tahoma" w:hAnsi="Tahoma" w:cs="Tahoma" w:hint="cs"/>
          <w:rtl/>
          <w:lang w:bidi="fa-IR"/>
        </w:rPr>
        <w:t xml:space="preserve">برنامه‌اي بنويسيد كه عدد </w:t>
      </w:r>
      <w:r w:rsidRPr="00916740">
        <w:rPr>
          <w:rFonts w:ascii="Tahoma" w:hAnsi="Tahoma" w:cs="Tahoma"/>
          <w:lang w:bidi="fa-IR"/>
        </w:rPr>
        <w:t>m</w:t>
      </w:r>
      <w:r w:rsidRPr="00916740">
        <w:rPr>
          <w:rFonts w:ascii="Tahoma" w:hAnsi="Tahoma" w:cs="Tahoma" w:hint="cs"/>
          <w:rtl/>
          <w:lang w:bidi="fa-IR"/>
        </w:rPr>
        <w:t xml:space="preserve"> را از كاربر بگيرد و براي</w:t>
      </w:r>
      <w:r>
        <w:rPr>
          <w:rFonts w:ascii="Tahoma" w:hAnsi="Tahoma" w:cs="Tahoma" w:hint="cs"/>
          <w:sz w:val="22"/>
          <w:rtl/>
          <w:lang w:bidi="fa-IR"/>
        </w:rPr>
        <w:t xml:space="preserve"> همه اعداد </w:t>
      </w:r>
      <w:r>
        <w:rPr>
          <w:rFonts w:ascii="Tahoma" w:hAnsi="Tahoma" w:cs="Tahoma"/>
          <w:sz w:val="22"/>
          <w:lang w:bidi="fa-IR"/>
        </w:rPr>
        <w:t>1</w:t>
      </w:r>
      <w:r>
        <w:rPr>
          <w:rFonts w:ascii="Tahoma" w:hAnsi="Tahoma" w:cs="Tahoma" w:hint="cs"/>
          <w:sz w:val="22"/>
          <w:rtl/>
          <w:lang w:bidi="fa-IR"/>
        </w:rPr>
        <w:t xml:space="preserve"> تا </w:t>
      </w:r>
      <w:r>
        <w:rPr>
          <w:rFonts w:ascii="Tahoma" w:hAnsi="Tahoma" w:cs="Tahoma"/>
          <w:sz w:val="22"/>
          <w:lang w:bidi="fa-IR"/>
        </w:rPr>
        <w:t>m</w:t>
      </w:r>
      <w:r>
        <w:rPr>
          <w:rFonts w:ascii="Tahoma" w:hAnsi="Tahoma" w:cs="Tahoma" w:hint="cs"/>
          <w:sz w:val="22"/>
          <w:rtl/>
          <w:lang w:bidi="fa-IR"/>
        </w:rPr>
        <w:t xml:space="preserve"> تابع </w:t>
      </w:r>
      <w:proofErr w:type="spellStart"/>
      <w:r>
        <w:rPr>
          <w:rFonts w:ascii="Tahoma" w:hAnsi="Tahoma" w:cs="Tahoma"/>
          <w:sz w:val="22"/>
          <w:lang w:bidi="fa-IR"/>
        </w:rPr>
        <w:t>all_factor</w:t>
      </w:r>
      <w:proofErr w:type="spellEnd"/>
      <w:r>
        <w:rPr>
          <w:rFonts w:ascii="Tahoma" w:hAnsi="Tahoma" w:cs="Tahoma" w:hint="cs"/>
          <w:sz w:val="22"/>
          <w:rtl/>
          <w:lang w:bidi="fa-IR"/>
        </w:rPr>
        <w:t xml:space="preserve"> را فراخواني كند.</w:t>
      </w:r>
      <w:r w:rsidR="00EA6E0F">
        <w:rPr>
          <w:rFonts w:ascii="Tahoma" w:hAnsi="Tahoma" w:cs="Tahoma" w:hint="cs"/>
          <w:sz w:val="22"/>
          <w:rtl/>
          <w:lang w:bidi="fa-IR"/>
        </w:rPr>
        <w:t xml:space="preserve"> (15 نمره)</w:t>
      </w:r>
    </w:p>
    <w:p w:rsidR="00916740" w:rsidRPr="00335D10" w:rsidRDefault="00916740" w:rsidP="00916740">
      <w:pPr>
        <w:autoSpaceDE w:val="0"/>
        <w:autoSpaceDN w:val="0"/>
        <w:bidi/>
        <w:adjustRightInd w:val="0"/>
        <w:jc w:val="both"/>
        <w:rPr>
          <w:rFonts w:ascii="Courier New" w:hAnsi="Courier New" w:cs="Courier New"/>
          <w:b/>
          <w:bCs/>
          <w:sz w:val="22"/>
          <w:szCs w:val="22"/>
          <w:rtl/>
          <w:cs/>
        </w:rPr>
      </w:pPr>
      <w:r>
        <w:rPr>
          <w:rFonts w:ascii="Tahoma" w:hAnsi="Tahoma" w:cs="Tahoma" w:hint="cs"/>
          <w:sz w:val="22"/>
          <w:rtl/>
          <w:lang w:bidi="fa-IR"/>
        </w:rPr>
        <w:t xml:space="preserve">(10 نمره اضافي در صورتي كه </w:t>
      </w:r>
      <w:proofErr w:type="spellStart"/>
      <w:r>
        <w:rPr>
          <w:rFonts w:ascii="Tahoma" w:hAnsi="Tahoma" w:cs="Tahoma"/>
          <w:sz w:val="22"/>
          <w:lang w:bidi="fa-IR"/>
        </w:rPr>
        <w:t>all_factors</w:t>
      </w:r>
      <w:proofErr w:type="spellEnd"/>
      <w:r>
        <w:rPr>
          <w:rFonts w:ascii="Tahoma" w:hAnsi="Tahoma" w:cs="Tahoma" w:hint="cs"/>
          <w:sz w:val="22"/>
          <w:rtl/>
          <w:lang w:bidi="fa-IR"/>
        </w:rPr>
        <w:t xml:space="preserve"> به صورت بازگشتي باشد).</w:t>
      </w:r>
    </w:p>
    <w:p w:rsidR="00483F6D" w:rsidRPr="00335D10" w:rsidRDefault="00483F6D" w:rsidP="00483F6D">
      <w:pPr>
        <w:autoSpaceDE w:val="0"/>
        <w:autoSpaceDN w:val="0"/>
        <w:bidi/>
        <w:adjustRightInd w:val="0"/>
        <w:jc w:val="both"/>
        <w:rPr>
          <w:rFonts w:ascii="Tahoma" w:hAnsi="Tahoma" w:cs="Tahoma"/>
          <w:sz w:val="22"/>
          <w:rtl/>
          <w:lang w:bidi="fa-IR"/>
        </w:rPr>
      </w:pPr>
    </w:p>
    <w:p w:rsidR="00483F6D" w:rsidRPr="00335D10" w:rsidRDefault="00483F6D" w:rsidP="00483F6D">
      <w:pPr>
        <w:autoSpaceDE w:val="0"/>
        <w:autoSpaceDN w:val="0"/>
        <w:bidi/>
        <w:adjustRightInd w:val="0"/>
        <w:spacing w:line="288" w:lineRule="auto"/>
        <w:jc w:val="both"/>
        <w:rPr>
          <w:rFonts w:ascii="Tahoma" w:hAnsi="Tahoma" w:cs="Tahoma"/>
          <w:sz w:val="22"/>
          <w:rtl/>
          <w:lang w:bidi="fa-IR"/>
        </w:rPr>
      </w:pPr>
      <w:r w:rsidRPr="00335D10">
        <w:rPr>
          <w:rFonts w:ascii="Tahoma" w:hAnsi="Tahoma" w:cs="Tahoma" w:hint="cs"/>
          <w:sz w:val="22"/>
          <w:rtl/>
          <w:lang w:bidi="fa-IR"/>
        </w:rPr>
        <w:t>فرمت ورودي:</w:t>
      </w:r>
    </w:p>
    <w:p w:rsidR="00483F6D" w:rsidRPr="00335D10" w:rsidRDefault="00483F6D" w:rsidP="00483F6D">
      <w:pPr>
        <w:autoSpaceDE w:val="0"/>
        <w:autoSpaceDN w:val="0"/>
        <w:adjustRightInd w:val="0"/>
        <w:spacing w:line="288" w:lineRule="auto"/>
        <w:jc w:val="both"/>
        <w:rPr>
          <w:rFonts w:ascii="Tahoma" w:hAnsi="Tahoma" w:cs="Tahoma"/>
          <w:color w:val="0070C0"/>
          <w:sz w:val="22"/>
          <w:lang w:bidi="fa-IR"/>
        </w:rPr>
      </w:pPr>
      <w:r w:rsidRPr="00335D10">
        <w:rPr>
          <w:rFonts w:ascii="Tahoma" w:hAnsi="Tahoma" w:cs="Tahoma"/>
          <w:color w:val="C00000"/>
          <w:sz w:val="22"/>
          <w:lang w:bidi="fa-IR"/>
        </w:rPr>
        <w:t>&lt;</w:t>
      </w:r>
      <w:r>
        <w:rPr>
          <w:rFonts w:ascii="Tahoma" w:hAnsi="Tahoma" w:cs="Tahoma"/>
          <w:color w:val="C00000"/>
          <w:sz w:val="22"/>
          <w:lang w:bidi="fa-IR"/>
        </w:rPr>
        <w:t>m</w:t>
      </w:r>
      <w:r w:rsidRPr="00335D10">
        <w:rPr>
          <w:rFonts w:ascii="Tahoma" w:hAnsi="Tahoma" w:cs="Tahoma"/>
          <w:color w:val="C00000"/>
          <w:sz w:val="22"/>
          <w:lang w:bidi="fa-IR"/>
        </w:rPr>
        <w:t>&gt;</w:t>
      </w:r>
    </w:p>
    <w:p w:rsidR="00483F6D" w:rsidRDefault="00483F6D" w:rsidP="00483F6D">
      <w:pPr>
        <w:autoSpaceDE w:val="0"/>
        <w:autoSpaceDN w:val="0"/>
        <w:bidi/>
        <w:adjustRightInd w:val="0"/>
        <w:spacing w:line="288" w:lineRule="auto"/>
        <w:jc w:val="both"/>
        <w:rPr>
          <w:rFonts w:ascii="Tahoma" w:hAnsi="Tahoma" w:cs="Tahoma"/>
          <w:sz w:val="22"/>
          <w:lang w:bidi="fa-IR"/>
        </w:rPr>
      </w:pPr>
      <w:r w:rsidRPr="00335D10">
        <w:rPr>
          <w:rFonts w:ascii="Tahoma" w:hAnsi="Tahoma" w:cs="Tahoma" w:hint="cs"/>
          <w:sz w:val="22"/>
          <w:rtl/>
          <w:lang w:bidi="fa-IR"/>
        </w:rPr>
        <w:t>فرمت خروجي:</w:t>
      </w:r>
    </w:p>
    <w:p w:rsidR="00483F6D" w:rsidRPr="00335D10" w:rsidRDefault="00483F6D" w:rsidP="00483F6D">
      <w:pPr>
        <w:autoSpaceDE w:val="0"/>
        <w:autoSpaceDN w:val="0"/>
        <w:bidi/>
        <w:adjustRightInd w:val="0"/>
        <w:spacing w:line="288" w:lineRule="auto"/>
        <w:jc w:val="both"/>
        <w:rPr>
          <w:rFonts w:ascii="Tahoma" w:hAnsi="Tahoma" w:cs="Tahoma"/>
          <w:sz w:val="22"/>
          <w:lang w:bidi="fa-IR"/>
        </w:rPr>
      </w:pPr>
    </w:p>
    <w:p w:rsidR="00483F6D" w:rsidRDefault="00483F6D" w:rsidP="00483F6D">
      <w:pPr>
        <w:autoSpaceDE w:val="0"/>
        <w:autoSpaceDN w:val="0"/>
        <w:adjustRightInd w:val="0"/>
        <w:spacing w:line="288" w:lineRule="auto"/>
        <w:jc w:val="both"/>
        <w:rPr>
          <w:rFonts w:ascii="Tahoma" w:hAnsi="Tahoma" w:cs="Tahoma"/>
          <w:color w:val="0070C0"/>
          <w:sz w:val="22"/>
          <w:lang w:bidi="fa-IR"/>
        </w:rPr>
      </w:pPr>
      <w:r>
        <w:rPr>
          <w:rFonts w:ascii="Tahoma" w:hAnsi="Tahoma" w:cs="Tahoma"/>
          <w:color w:val="0070C0"/>
          <w:sz w:val="22"/>
          <w:lang w:bidi="fa-IR"/>
        </w:rPr>
        <w:t xml:space="preserve">1: </w:t>
      </w:r>
      <w:r w:rsidRPr="00335D10">
        <w:rPr>
          <w:rFonts w:ascii="Tahoma" w:hAnsi="Tahoma" w:cs="Tahoma"/>
          <w:color w:val="0070C0"/>
          <w:sz w:val="22"/>
          <w:lang w:bidi="fa-IR"/>
        </w:rPr>
        <w:t>&lt;</w:t>
      </w:r>
      <w:r>
        <w:rPr>
          <w:rFonts w:ascii="Tahoma" w:hAnsi="Tahoma" w:cs="Tahoma"/>
          <w:color w:val="0070C0"/>
          <w:sz w:val="22"/>
          <w:lang w:bidi="fa-IR"/>
        </w:rPr>
        <w:t>factor</w:t>
      </w:r>
      <w:r w:rsidR="00081FA5">
        <w:rPr>
          <w:rFonts w:ascii="Tahoma" w:hAnsi="Tahoma" w:cs="Tahoma"/>
          <w:color w:val="0070C0"/>
          <w:sz w:val="22"/>
          <w:lang w:bidi="fa-IR"/>
        </w:rPr>
        <w:t>&gt;^</w:t>
      </w:r>
      <w:r w:rsidRPr="00335D10">
        <w:rPr>
          <w:rFonts w:ascii="Tahoma" w:hAnsi="Tahoma" w:cs="Tahoma"/>
          <w:color w:val="0070C0"/>
          <w:sz w:val="22"/>
          <w:lang w:bidi="fa-IR"/>
        </w:rPr>
        <w:t>&lt;</w:t>
      </w:r>
      <w:r w:rsidR="00081FA5">
        <w:rPr>
          <w:rFonts w:ascii="Tahoma" w:hAnsi="Tahoma" w:cs="Tahoma"/>
          <w:color w:val="0070C0"/>
          <w:sz w:val="22"/>
          <w:lang w:bidi="fa-IR"/>
        </w:rPr>
        <w:t>repeat&gt; * &lt;factor&gt;^</w:t>
      </w:r>
      <w:r>
        <w:rPr>
          <w:rFonts w:ascii="Tahoma" w:hAnsi="Tahoma" w:cs="Tahoma"/>
          <w:color w:val="0070C0"/>
          <w:sz w:val="22"/>
          <w:lang w:bidi="fa-IR"/>
        </w:rPr>
        <w:t>&lt;repeat&gt; …</w:t>
      </w:r>
    </w:p>
    <w:p w:rsidR="00483F6D" w:rsidRDefault="00483F6D" w:rsidP="00483F6D">
      <w:pPr>
        <w:autoSpaceDE w:val="0"/>
        <w:autoSpaceDN w:val="0"/>
        <w:adjustRightInd w:val="0"/>
        <w:spacing w:line="288" w:lineRule="auto"/>
        <w:jc w:val="both"/>
        <w:rPr>
          <w:rFonts w:ascii="Tahoma" w:hAnsi="Tahoma" w:cs="Tahoma"/>
          <w:color w:val="0070C0"/>
          <w:sz w:val="22"/>
          <w:lang w:bidi="fa-IR"/>
        </w:rPr>
      </w:pPr>
      <w:r>
        <w:rPr>
          <w:rFonts w:ascii="Tahoma" w:hAnsi="Tahoma" w:cs="Tahoma"/>
          <w:color w:val="0070C0"/>
          <w:sz w:val="22"/>
          <w:lang w:bidi="fa-IR"/>
        </w:rPr>
        <w:t xml:space="preserve">2: </w:t>
      </w:r>
      <w:r w:rsidRPr="00335D10">
        <w:rPr>
          <w:rFonts w:ascii="Tahoma" w:hAnsi="Tahoma" w:cs="Tahoma"/>
          <w:color w:val="0070C0"/>
          <w:sz w:val="22"/>
          <w:lang w:bidi="fa-IR"/>
        </w:rPr>
        <w:t>&lt;</w:t>
      </w:r>
      <w:r>
        <w:rPr>
          <w:rFonts w:ascii="Tahoma" w:hAnsi="Tahoma" w:cs="Tahoma"/>
          <w:color w:val="0070C0"/>
          <w:sz w:val="22"/>
          <w:lang w:bidi="fa-IR"/>
        </w:rPr>
        <w:t>factor</w:t>
      </w:r>
      <w:r w:rsidR="00081FA5">
        <w:rPr>
          <w:rFonts w:ascii="Tahoma" w:hAnsi="Tahoma" w:cs="Tahoma"/>
          <w:color w:val="0070C0"/>
          <w:sz w:val="22"/>
          <w:lang w:bidi="fa-IR"/>
        </w:rPr>
        <w:t>&gt;^</w:t>
      </w:r>
      <w:r w:rsidRPr="00335D10">
        <w:rPr>
          <w:rFonts w:ascii="Tahoma" w:hAnsi="Tahoma" w:cs="Tahoma"/>
          <w:color w:val="0070C0"/>
          <w:sz w:val="22"/>
          <w:lang w:bidi="fa-IR"/>
        </w:rPr>
        <w:t>&lt;</w:t>
      </w:r>
      <w:r w:rsidR="00081FA5">
        <w:rPr>
          <w:rFonts w:ascii="Tahoma" w:hAnsi="Tahoma" w:cs="Tahoma"/>
          <w:color w:val="0070C0"/>
          <w:sz w:val="22"/>
          <w:lang w:bidi="fa-IR"/>
        </w:rPr>
        <w:t>repeat&gt; * &lt;factor&gt;^</w:t>
      </w:r>
      <w:r>
        <w:rPr>
          <w:rFonts w:ascii="Tahoma" w:hAnsi="Tahoma" w:cs="Tahoma"/>
          <w:color w:val="0070C0"/>
          <w:sz w:val="22"/>
          <w:lang w:bidi="fa-IR"/>
        </w:rPr>
        <w:t>&lt;repeat&gt; …</w:t>
      </w:r>
    </w:p>
    <w:p w:rsidR="00483F6D" w:rsidRDefault="00483F6D" w:rsidP="00483F6D">
      <w:pPr>
        <w:autoSpaceDE w:val="0"/>
        <w:autoSpaceDN w:val="0"/>
        <w:adjustRightInd w:val="0"/>
        <w:spacing w:line="288" w:lineRule="auto"/>
        <w:jc w:val="both"/>
        <w:rPr>
          <w:rFonts w:ascii="Tahoma" w:hAnsi="Tahoma" w:cs="Tahoma"/>
          <w:color w:val="0070C0"/>
          <w:sz w:val="22"/>
          <w:lang w:bidi="fa-IR"/>
        </w:rPr>
      </w:pPr>
      <w:r>
        <w:rPr>
          <w:rFonts w:ascii="Tahoma" w:hAnsi="Tahoma" w:cs="Tahoma"/>
          <w:color w:val="0070C0"/>
          <w:sz w:val="22"/>
          <w:lang w:bidi="fa-IR"/>
        </w:rPr>
        <w:t>…</w:t>
      </w:r>
    </w:p>
    <w:p w:rsidR="00483F6D" w:rsidRDefault="00483F6D" w:rsidP="00483F6D">
      <w:pPr>
        <w:autoSpaceDE w:val="0"/>
        <w:autoSpaceDN w:val="0"/>
        <w:adjustRightInd w:val="0"/>
        <w:spacing w:line="288" w:lineRule="auto"/>
        <w:jc w:val="both"/>
        <w:rPr>
          <w:rFonts w:ascii="Tahoma" w:hAnsi="Tahoma" w:cs="Tahoma"/>
          <w:color w:val="0070C0"/>
          <w:sz w:val="22"/>
          <w:lang w:bidi="fa-IR"/>
        </w:rPr>
      </w:pPr>
      <w:r>
        <w:rPr>
          <w:rFonts w:ascii="Tahoma" w:hAnsi="Tahoma" w:cs="Tahoma"/>
          <w:color w:val="0070C0"/>
          <w:sz w:val="22"/>
          <w:lang w:bidi="fa-IR"/>
        </w:rPr>
        <w:t xml:space="preserve">m: </w:t>
      </w:r>
      <w:r w:rsidRPr="00335D10">
        <w:rPr>
          <w:rFonts w:ascii="Tahoma" w:hAnsi="Tahoma" w:cs="Tahoma"/>
          <w:color w:val="0070C0"/>
          <w:sz w:val="22"/>
          <w:lang w:bidi="fa-IR"/>
        </w:rPr>
        <w:t>&lt;</w:t>
      </w:r>
      <w:r>
        <w:rPr>
          <w:rFonts w:ascii="Tahoma" w:hAnsi="Tahoma" w:cs="Tahoma"/>
          <w:color w:val="0070C0"/>
          <w:sz w:val="22"/>
          <w:lang w:bidi="fa-IR"/>
        </w:rPr>
        <w:t>factor</w:t>
      </w:r>
      <w:r w:rsidR="00081FA5">
        <w:rPr>
          <w:rFonts w:ascii="Tahoma" w:hAnsi="Tahoma" w:cs="Tahoma"/>
          <w:color w:val="0070C0"/>
          <w:sz w:val="22"/>
          <w:lang w:bidi="fa-IR"/>
        </w:rPr>
        <w:t>&gt;^</w:t>
      </w:r>
      <w:r w:rsidRPr="00335D10">
        <w:rPr>
          <w:rFonts w:ascii="Tahoma" w:hAnsi="Tahoma" w:cs="Tahoma"/>
          <w:color w:val="0070C0"/>
          <w:sz w:val="22"/>
          <w:lang w:bidi="fa-IR"/>
        </w:rPr>
        <w:t>&lt;</w:t>
      </w:r>
      <w:r w:rsidR="00081FA5">
        <w:rPr>
          <w:rFonts w:ascii="Tahoma" w:hAnsi="Tahoma" w:cs="Tahoma"/>
          <w:color w:val="0070C0"/>
          <w:sz w:val="22"/>
          <w:lang w:bidi="fa-IR"/>
        </w:rPr>
        <w:t>repeat&gt; * &lt;factor&gt;^</w:t>
      </w:r>
      <w:r>
        <w:rPr>
          <w:rFonts w:ascii="Tahoma" w:hAnsi="Tahoma" w:cs="Tahoma"/>
          <w:color w:val="0070C0"/>
          <w:sz w:val="22"/>
          <w:lang w:bidi="fa-IR"/>
        </w:rPr>
        <w:t>&lt;repeat&gt; …</w:t>
      </w:r>
    </w:p>
    <w:p w:rsidR="00CF7683" w:rsidRDefault="00CF7683" w:rsidP="00483F6D">
      <w:pPr>
        <w:bidi/>
        <w:spacing w:before="120" w:line="288" w:lineRule="auto"/>
        <w:jc w:val="both"/>
        <w:rPr>
          <w:rFonts w:ascii="Tahoma" w:hAnsi="Tahoma" w:cs="Tahoma"/>
          <w:sz w:val="22"/>
          <w:rtl/>
          <w:lang w:bidi="fa-IR"/>
        </w:rPr>
      </w:pPr>
    </w:p>
    <w:p w:rsidR="00884004" w:rsidRPr="000231C6" w:rsidRDefault="00C821CB" w:rsidP="002028DE">
      <w:pPr>
        <w:bidi/>
        <w:spacing w:before="120" w:line="288" w:lineRule="auto"/>
        <w:rPr>
          <w:rFonts w:ascii="Tahoma" w:hAnsi="Tahoma" w:cs="Tahoma"/>
        </w:rPr>
        <w:pPrChange w:id="7" w:author="Parham Alvani" w:date="2017-11-18T18:08:00Z">
          <w:pPr>
            <w:bidi/>
            <w:spacing w:before="120" w:line="288" w:lineRule="auto"/>
          </w:pPr>
        </w:pPrChange>
      </w:pPr>
      <w:r>
        <w:rPr>
          <w:rFonts w:ascii="Tahoma" w:hAnsi="Tahoma" w:cs="Tahoma" w:hint="cs"/>
          <w:rtl/>
          <w:lang w:bidi="fa-IR"/>
        </w:rPr>
        <w:t xml:space="preserve">3- </w:t>
      </w:r>
      <w:r w:rsidR="00884004" w:rsidRPr="000231C6">
        <w:rPr>
          <w:rFonts w:ascii="Tahoma" w:hAnsi="Tahoma" w:cs="Tahoma"/>
          <w:rtl/>
          <w:lang w:bidi="ar-SA"/>
        </w:rPr>
        <w:t xml:space="preserve">تركيب </w:t>
      </w:r>
      <m:oMath>
        <m:r>
          <w:del w:id="8" w:author="Parham Alvani" w:date="2017-11-18T18:08:00Z">
            <w:rPr>
              <w:rFonts w:ascii="Cambria Math" w:hAnsi="Cambria Math" w:cs="Tahoma"/>
            </w:rPr>
            <m:t>n</m:t>
          </w:del>
        </m:r>
        <m:r>
          <w:ins w:id="9" w:author="Parham Alvani" w:date="2017-11-18T18:08:00Z">
            <m:rPr>
              <m:sty m:val="p"/>
            </m:rPr>
            <w:rPr>
              <w:rFonts w:ascii="Cambria Math" w:hAnsi="Cambria Math" w:cs="Tahoma"/>
              <w:lang w:bidi="fa-IR"/>
            </w:rPr>
            <m:t>m</m:t>
          </w:ins>
        </m:r>
      </m:oMath>
      <w:r w:rsidR="00884004">
        <w:rPr>
          <w:rFonts w:ascii="Tahoma" w:hAnsi="Tahoma" w:cs="Tahoma"/>
          <w:rtl/>
          <w:lang w:bidi="ar-SA"/>
        </w:rPr>
        <w:t xml:space="preserve"> ا</w:t>
      </w:r>
      <w:r w:rsidR="00884004">
        <w:rPr>
          <w:rFonts w:ascii="Tahoma" w:hAnsi="Tahoma" w:cs="Tahoma" w:hint="cs"/>
          <w:rtl/>
          <w:lang w:bidi="fa-IR"/>
        </w:rPr>
        <w:t xml:space="preserve">ز </w:t>
      </w:r>
      <m:oMath>
        <m:r>
          <w:del w:id="10" w:author="Parham Alvani" w:date="2017-11-18T18:08:00Z">
            <w:rPr>
              <w:rFonts w:ascii="Cambria Math" w:hAnsi="Cambria Math" w:cs="Tahoma"/>
              <w:lang w:bidi="fa-IR"/>
            </w:rPr>
            <m:t>m</m:t>
          </w:del>
        </m:r>
        <m:r>
          <w:ins w:id="11" w:author="Parham Alvani" w:date="2017-11-18T18:08:00Z">
            <w:rPr>
              <w:rFonts w:ascii="Cambria Math" w:hAnsi="Cambria Math" w:cs="Tahoma"/>
              <w:lang w:bidi="fa-IR"/>
            </w:rPr>
            <m:t>n</m:t>
          </w:ins>
        </m:r>
      </m:oMath>
      <w:r w:rsidR="00884004" w:rsidRPr="000231C6">
        <w:rPr>
          <w:rFonts w:ascii="Tahoma" w:hAnsi="Tahoma" w:cs="Tahoma"/>
          <w:rtl/>
          <w:lang w:bidi="ar-SA"/>
        </w:rPr>
        <w:t xml:space="preserve"> را مي‌توان با رابطه بازگشتي به صورت زير نوشت </w:t>
      </w:r>
      <w:r w:rsidR="00884004" w:rsidRPr="000231C6">
        <w:rPr>
          <w:rFonts w:ascii="Tahoma" w:hAnsi="Tahoma" w:cs="Tahoma"/>
          <w:rtl/>
          <w:cs/>
        </w:rPr>
        <w:t>(</w:t>
      </w:r>
      <w:r w:rsidR="00EA6E0F">
        <w:rPr>
          <w:rFonts w:ascii="Tahoma" w:hAnsi="Tahoma" w:cs="Tahoma" w:hint="cs"/>
          <w:rtl/>
          <w:lang w:bidi="fa-IR"/>
        </w:rPr>
        <w:t>20</w:t>
      </w:r>
      <w:r w:rsidR="00884004" w:rsidRPr="000231C6">
        <w:rPr>
          <w:rFonts w:ascii="Tahoma" w:hAnsi="Tahoma" w:cs="Tahoma"/>
          <w:rtl/>
          <w:lang w:bidi="ar-SA"/>
        </w:rPr>
        <w:t xml:space="preserve"> نمره</w:t>
      </w:r>
      <w:r w:rsidR="00884004" w:rsidRPr="000231C6">
        <w:rPr>
          <w:rFonts w:ascii="Tahoma" w:hAnsi="Tahoma" w:cs="Tahoma"/>
          <w:rtl/>
          <w:cs/>
        </w:rPr>
        <w:t>)</w:t>
      </w:r>
    </w:p>
    <w:p w:rsidR="00884004" w:rsidRPr="000231C6" w:rsidRDefault="002877DF" w:rsidP="00884004">
      <w:pPr>
        <w:bidi/>
        <w:spacing w:before="120" w:line="288" w:lineRule="auto"/>
        <w:jc w:val="center"/>
        <w:rPr>
          <w:rFonts w:ascii="Tahoma" w:hAnsi="Tahoma" w:cs="Tahoma"/>
          <w:rtl/>
          <w:cs/>
        </w:rPr>
      </w:pPr>
      <m:oMathPara>
        <m:oMath>
          <m:d>
            <m:dPr>
              <m:ctrlPr>
                <w:rPr>
                  <w:rFonts w:ascii="Cambria Math" w:eastAsia="Times New Roman" w:hAnsi="Cambria Math" w:cs="Tahoma"/>
                  <w:i/>
                  <w:kern w:val="0"/>
                  <w:lang w:bidi="ar-SA"/>
                </w:rPr>
              </m:ctrlPr>
            </m:dPr>
            <m:e>
              <m:m>
                <m:mPr>
                  <m:mcs>
                    <m:mc>
                      <m:mcPr>
                        <m:count m:val="1"/>
                        <m:mcJc m:val="center"/>
                      </m:mcPr>
                    </m:mc>
                  </m:mcs>
                  <m:ctrlPr>
                    <w:rPr>
                      <w:rFonts w:ascii="Cambria Math" w:eastAsia="Times New Roman" w:hAnsi="Cambria Math" w:cs="Tahoma"/>
                      <w:i/>
                      <w:kern w:val="0"/>
                      <w:lang w:bidi="ar-SA"/>
                    </w:rPr>
                  </m:ctrlPr>
                </m:mPr>
                <m:mr>
                  <m:e>
                    <m:r>
                      <w:rPr>
                        <w:rFonts w:ascii="Cambria Math" w:hAnsi="Cambria Math" w:cs="Tahoma"/>
                      </w:rPr>
                      <m:t>n</m:t>
                    </m:r>
                  </m:e>
                </m:mr>
                <m:mr>
                  <m:e>
                    <m:r>
                      <w:rPr>
                        <w:rFonts w:ascii="Cambria Math" w:hAnsi="Cambria Math" w:cs="Tahoma"/>
                      </w:rPr>
                      <m:t>m</m:t>
                    </m:r>
                  </m:e>
                </m:mr>
              </m:m>
            </m:e>
          </m:d>
          <m:r>
            <w:rPr>
              <w:rFonts w:ascii="Cambria Math" w:hAnsi="Cambria Math" w:cs="Tahoma"/>
            </w:rPr>
            <m:t xml:space="preserve">= </m:t>
          </m:r>
          <m:d>
            <m:dPr>
              <m:ctrlPr>
                <w:rPr>
                  <w:rFonts w:ascii="Cambria Math" w:eastAsia="Times New Roman" w:hAnsi="Cambria Math" w:cs="Tahoma"/>
                  <w:i/>
                  <w:kern w:val="0"/>
                  <w:lang w:bidi="ar-SA"/>
                </w:rPr>
              </m:ctrlPr>
            </m:dPr>
            <m:e>
              <m:m>
                <m:mPr>
                  <m:mcs>
                    <m:mc>
                      <m:mcPr>
                        <m:count m:val="1"/>
                        <m:mcJc m:val="center"/>
                      </m:mcPr>
                    </m:mc>
                  </m:mcs>
                  <m:ctrlPr>
                    <w:rPr>
                      <w:rFonts w:ascii="Cambria Math" w:eastAsia="Times New Roman" w:hAnsi="Cambria Math" w:cs="Tahoma"/>
                      <w:i/>
                      <w:kern w:val="0"/>
                      <w:lang w:bidi="ar-SA"/>
                    </w:rPr>
                  </m:ctrlPr>
                </m:mPr>
                <m:mr>
                  <m:e>
                    <m:r>
                      <w:rPr>
                        <w:rFonts w:ascii="Cambria Math" w:hAnsi="Cambria Math" w:cs="Tahoma"/>
                      </w:rPr>
                      <m:t>n-1</m:t>
                    </m:r>
                  </m:e>
                </m:mr>
                <m:mr>
                  <m:e>
                    <m:r>
                      <w:rPr>
                        <w:rFonts w:ascii="Cambria Math" w:hAnsi="Cambria Math" w:cs="Tahoma"/>
                      </w:rPr>
                      <m:t>m</m:t>
                    </m:r>
                  </m:e>
                </m:mr>
              </m:m>
            </m:e>
          </m:d>
          <m:r>
            <w:rPr>
              <w:rFonts w:ascii="Cambria Math" w:hAnsi="Cambria Math" w:cs="Tahoma"/>
            </w:rPr>
            <m:t xml:space="preserve">+ </m:t>
          </m:r>
          <m:d>
            <m:dPr>
              <m:ctrlPr>
                <w:rPr>
                  <w:rFonts w:ascii="Cambria Math" w:eastAsia="Times New Roman" w:hAnsi="Cambria Math" w:cs="Tahoma"/>
                  <w:i/>
                  <w:kern w:val="0"/>
                  <w:lang w:bidi="ar-SA"/>
                </w:rPr>
              </m:ctrlPr>
            </m:dPr>
            <m:e>
              <m:m>
                <m:mPr>
                  <m:mcs>
                    <m:mc>
                      <m:mcPr>
                        <m:count m:val="1"/>
                        <m:mcJc m:val="center"/>
                      </m:mcPr>
                    </m:mc>
                  </m:mcs>
                  <m:ctrlPr>
                    <w:rPr>
                      <w:rFonts w:ascii="Cambria Math" w:eastAsia="Times New Roman" w:hAnsi="Cambria Math" w:cs="Tahoma"/>
                      <w:i/>
                      <w:kern w:val="0"/>
                      <w:lang w:bidi="ar-SA"/>
                    </w:rPr>
                  </m:ctrlPr>
                </m:mPr>
                <m:mr>
                  <m:e>
                    <m:r>
                      <w:rPr>
                        <w:rFonts w:ascii="Cambria Math" w:hAnsi="Cambria Math" w:cs="Tahoma"/>
                      </w:rPr>
                      <m:t>n-1</m:t>
                    </m:r>
                  </m:e>
                </m:mr>
                <m:mr>
                  <m:e>
                    <m:r>
                      <w:rPr>
                        <w:rFonts w:ascii="Cambria Math" w:hAnsi="Cambria Math" w:cs="Tahoma"/>
                      </w:rPr>
                      <m:t>m-1</m:t>
                    </m:r>
                  </m:e>
                </m:mr>
              </m:m>
            </m:e>
          </m:d>
        </m:oMath>
      </m:oMathPara>
    </w:p>
    <w:p w:rsidR="00884004" w:rsidRPr="000231C6" w:rsidRDefault="00884004" w:rsidP="00884004">
      <w:pPr>
        <w:bidi/>
        <w:spacing w:before="120" w:line="288" w:lineRule="auto"/>
        <w:rPr>
          <w:rFonts w:ascii="Tahoma" w:hAnsi="Tahoma" w:cs="Tahoma"/>
          <w:rtl/>
          <w:cs/>
        </w:rPr>
      </w:pPr>
      <w:r w:rsidRPr="000231C6">
        <w:rPr>
          <w:rFonts w:ascii="Tahoma" w:hAnsi="Tahoma" w:cs="Tahoma"/>
          <w:rtl/>
          <w:lang w:bidi="ar-SA"/>
        </w:rPr>
        <w:t>الف</w:t>
      </w:r>
      <w:r w:rsidRPr="000231C6">
        <w:rPr>
          <w:rFonts w:ascii="Tahoma" w:hAnsi="Tahoma" w:cs="Tahoma"/>
          <w:rtl/>
          <w:cs/>
        </w:rPr>
        <w:t xml:space="preserve">) </w:t>
      </w:r>
      <w:r w:rsidRPr="000231C6">
        <w:rPr>
          <w:rFonts w:ascii="Tahoma" w:hAnsi="Tahoma" w:cs="Tahoma"/>
          <w:rtl/>
          <w:cs/>
          <w:lang w:bidi="ar-SA"/>
        </w:rPr>
        <w:t xml:space="preserve">شرط </w:t>
      </w:r>
      <w:r w:rsidRPr="000231C6">
        <w:rPr>
          <w:rFonts w:ascii="Tahoma" w:hAnsi="Tahoma" w:cs="Tahoma"/>
          <w:rtl/>
          <w:cs/>
        </w:rPr>
        <w:t>(</w:t>
      </w:r>
      <w:r w:rsidRPr="000231C6">
        <w:rPr>
          <w:rFonts w:ascii="Tahoma" w:hAnsi="Tahoma" w:cs="Tahoma"/>
          <w:rtl/>
          <w:cs/>
          <w:lang w:bidi="ar-SA"/>
        </w:rPr>
        <w:t>شرط‌هاي</w:t>
      </w:r>
      <w:r w:rsidRPr="000231C6">
        <w:rPr>
          <w:rFonts w:ascii="Tahoma" w:hAnsi="Tahoma" w:cs="Tahoma"/>
          <w:rtl/>
          <w:cs/>
        </w:rPr>
        <w:t xml:space="preserve">) </w:t>
      </w:r>
      <w:r w:rsidRPr="000231C6">
        <w:rPr>
          <w:rFonts w:ascii="Tahoma" w:hAnsi="Tahoma" w:cs="Tahoma"/>
          <w:i/>
          <w:iCs/>
          <w:u w:val="single"/>
          <w:rtl/>
          <w:lang w:bidi="ar-SA"/>
        </w:rPr>
        <w:t>مناسب</w:t>
      </w:r>
      <w:r w:rsidRPr="000231C6">
        <w:rPr>
          <w:rFonts w:ascii="Tahoma" w:hAnsi="Tahoma" w:cs="Tahoma"/>
          <w:rtl/>
          <w:lang w:bidi="ar-SA"/>
        </w:rPr>
        <w:t xml:space="preserve"> پايه براي اتمام رابطه بازگشتي را تعيين كنيد</w:t>
      </w:r>
      <w:r w:rsidRPr="000231C6">
        <w:rPr>
          <w:rFonts w:ascii="Tahoma" w:hAnsi="Tahoma" w:cs="Tahoma"/>
          <w:rtl/>
          <w:cs/>
        </w:rPr>
        <w:t>.</w:t>
      </w:r>
    </w:p>
    <w:p w:rsidR="00884004" w:rsidRPr="000231C6" w:rsidRDefault="00884004" w:rsidP="000F5C47">
      <w:pPr>
        <w:bidi/>
        <w:spacing w:before="120" w:line="288" w:lineRule="auto"/>
        <w:rPr>
          <w:rFonts w:ascii="Tahoma" w:hAnsi="Tahoma" w:cs="Tahoma"/>
          <w:b/>
          <w:rtl/>
          <w:cs/>
        </w:rPr>
        <w:pPrChange w:id="12" w:author="Parham Alvani" w:date="2017-11-18T18:09:00Z">
          <w:pPr>
            <w:bidi/>
            <w:spacing w:before="120" w:line="288" w:lineRule="auto"/>
          </w:pPr>
        </w:pPrChange>
      </w:pPr>
      <w:r w:rsidRPr="000231C6">
        <w:rPr>
          <w:rFonts w:ascii="Tahoma" w:hAnsi="Tahoma" w:cs="Tahoma"/>
          <w:rtl/>
          <w:lang w:bidi="ar-SA"/>
        </w:rPr>
        <w:t>ب</w:t>
      </w:r>
      <w:r w:rsidRPr="000231C6">
        <w:rPr>
          <w:rFonts w:ascii="Tahoma" w:hAnsi="Tahoma" w:cs="Tahoma"/>
          <w:rtl/>
          <w:cs/>
        </w:rPr>
        <w:t xml:space="preserve">) </w:t>
      </w:r>
      <w:r w:rsidRPr="000231C6">
        <w:rPr>
          <w:rFonts w:ascii="Tahoma" w:hAnsi="Tahoma" w:cs="Tahoma"/>
          <w:rtl/>
          <w:cs/>
          <w:lang w:bidi="ar-SA"/>
        </w:rPr>
        <w:t xml:space="preserve">تابع بازگشتي براي پياده‌سازي تركيب </w:t>
      </w:r>
      <m:oMath>
        <m:r>
          <w:del w:id="13" w:author="Parham Alvani" w:date="2017-11-18T18:09:00Z">
            <w:rPr>
              <w:rFonts w:ascii="Cambria Math" w:hAnsi="Cambria Math" w:cs="Tahoma"/>
            </w:rPr>
            <m:t>n</m:t>
          </w:del>
        </m:r>
        <m:r>
          <w:ins w:id="14" w:author="Parham Alvani" w:date="2017-11-18T18:09:00Z">
            <w:rPr>
              <w:rFonts w:ascii="Cambria Math" w:hAnsi="Cambria Math" w:cs="Tahoma"/>
              <w:lang w:bidi="fa-IR"/>
            </w:rPr>
            <m:t>m</m:t>
          </w:ins>
        </m:r>
      </m:oMath>
      <w:r>
        <w:rPr>
          <w:rFonts w:ascii="Tahoma" w:hAnsi="Tahoma" w:cs="Tahoma"/>
          <w:rtl/>
          <w:lang w:bidi="ar-SA"/>
        </w:rPr>
        <w:t xml:space="preserve"> ا</w:t>
      </w:r>
      <w:r>
        <w:rPr>
          <w:rFonts w:ascii="Tahoma" w:hAnsi="Tahoma" w:cs="Tahoma" w:hint="cs"/>
          <w:rtl/>
          <w:lang w:bidi="fa-IR"/>
        </w:rPr>
        <w:t xml:space="preserve">ز </w:t>
      </w:r>
      <m:oMath>
        <m:r>
          <w:del w:id="15" w:author="Parham Alvani" w:date="2017-11-18T18:09:00Z">
            <w:rPr>
              <w:rFonts w:ascii="Cambria Math" w:hAnsi="Cambria Math" w:cs="Tahoma"/>
              <w:lang w:bidi="fa-IR"/>
            </w:rPr>
            <m:t>m</m:t>
          </w:del>
        </m:r>
        <m:r>
          <w:ins w:id="16" w:author="Parham Alvani" w:date="2017-11-18T18:09:00Z">
            <w:rPr>
              <w:rFonts w:ascii="Cambria Math" w:hAnsi="Cambria Math" w:cs="Tahoma"/>
              <w:lang w:bidi="fa-IR"/>
            </w:rPr>
            <m:t>n</m:t>
          </w:ins>
        </m:r>
      </m:oMath>
      <w:r w:rsidRPr="000231C6">
        <w:rPr>
          <w:rFonts w:ascii="Tahoma" w:hAnsi="Tahoma" w:cs="Tahoma"/>
          <w:b/>
          <w:rtl/>
          <w:lang w:bidi="ar-SA"/>
        </w:rPr>
        <w:t xml:space="preserve"> را بنويسيد</w:t>
      </w:r>
      <w:r w:rsidRPr="000231C6">
        <w:rPr>
          <w:rFonts w:ascii="Tahoma" w:hAnsi="Tahoma" w:cs="Tahoma"/>
          <w:b/>
          <w:rtl/>
          <w:cs/>
        </w:rPr>
        <w:t>:</w:t>
      </w:r>
    </w:p>
    <w:p w:rsidR="00884004" w:rsidRPr="00884004" w:rsidDel="00E557BD" w:rsidRDefault="00884004" w:rsidP="00884004">
      <w:pPr>
        <w:spacing w:before="120" w:line="288" w:lineRule="auto"/>
        <w:jc w:val="center"/>
        <w:rPr>
          <w:del w:id="17" w:author="Parham Alvani" w:date="2017-11-18T18:10:00Z"/>
          <w:rFonts w:ascii="Courier New" w:hAnsi="Courier New" w:cs="Courier New"/>
          <w:b/>
          <w:bCs/>
        </w:rPr>
      </w:pPr>
      <w:proofErr w:type="spellStart"/>
      <w:r w:rsidRPr="00884004">
        <w:rPr>
          <w:rFonts w:ascii="Courier New" w:hAnsi="Courier New" w:cs="Courier New"/>
          <w:b/>
          <w:bCs/>
          <w:szCs w:val="22"/>
        </w:rPr>
        <w:t>int</w:t>
      </w:r>
      <w:proofErr w:type="spellEnd"/>
      <w:r w:rsidRPr="00884004">
        <w:rPr>
          <w:rFonts w:ascii="Courier New" w:hAnsi="Courier New" w:cs="Courier New"/>
          <w:b/>
          <w:bCs/>
          <w:szCs w:val="22"/>
        </w:rPr>
        <w:t xml:space="preserve"> combination(</w:t>
      </w:r>
      <w:proofErr w:type="spellStart"/>
      <w:r w:rsidRPr="00884004">
        <w:rPr>
          <w:rFonts w:ascii="Courier New" w:hAnsi="Courier New" w:cs="Courier New"/>
          <w:b/>
          <w:bCs/>
          <w:szCs w:val="22"/>
        </w:rPr>
        <w:t>int</w:t>
      </w:r>
      <w:proofErr w:type="spellEnd"/>
      <w:r w:rsidRPr="00884004">
        <w:rPr>
          <w:rFonts w:ascii="Courier New" w:hAnsi="Courier New" w:cs="Courier New"/>
          <w:b/>
          <w:bCs/>
          <w:szCs w:val="22"/>
        </w:rPr>
        <w:t xml:space="preserve"> n, </w:t>
      </w:r>
      <w:proofErr w:type="spellStart"/>
      <w:r w:rsidRPr="00884004">
        <w:rPr>
          <w:rFonts w:ascii="Courier New" w:hAnsi="Courier New" w:cs="Courier New"/>
          <w:b/>
          <w:bCs/>
          <w:szCs w:val="22"/>
        </w:rPr>
        <w:t>int</w:t>
      </w:r>
      <w:proofErr w:type="spellEnd"/>
      <w:r w:rsidRPr="00884004">
        <w:rPr>
          <w:rFonts w:ascii="Courier New" w:hAnsi="Courier New" w:cs="Courier New"/>
          <w:b/>
          <w:bCs/>
          <w:szCs w:val="22"/>
        </w:rPr>
        <w:t xml:space="preserve"> m)</w:t>
      </w:r>
    </w:p>
    <w:p w:rsidR="00884004" w:rsidRDefault="00884004" w:rsidP="00E557BD">
      <w:pPr>
        <w:spacing w:before="120" w:line="288" w:lineRule="auto"/>
        <w:jc w:val="center"/>
        <w:rPr>
          <w:ins w:id="18" w:author="Parham Alvani" w:date="2017-11-18T18:09:00Z"/>
          <w:rFonts w:ascii="Tahoma" w:hAnsi="Tahoma" w:cs="Mangal"/>
          <w:cs/>
        </w:rPr>
        <w:pPrChange w:id="19" w:author="Parham Alvani" w:date="2017-11-18T18:10:00Z">
          <w:pPr>
            <w:bidi/>
            <w:spacing w:before="120" w:line="288" w:lineRule="auto"/>
          </w:pPr>
        </w:pPrChange>
      </w:pPr>
      <w:del w:id="20" w:author="Parham Alvani" w:date="2017-11-18T18:10:00Z">
        <w:r w:rsidRPr="000231C6" w:rsidDel="00E557BD">
          <w:rPr>
            <w:rFonts w:ascii="Tahoma" w:hAnsi="Tahoma" w:cs="Tahoma"/>
            <w:b/>
            <w:rtl/>
            <w:lang w:bidi="ar-SA"/>
          </w:rPr>
          <w:delText>ج</w:delText>
        </w:r>
        <w:r w:rsidRPr="000231C6" w:rsidDel="00E557BD">
          <w:rPr>
            <w:rFonts w:ascii="Tahoma" w:hAnsi="Tahoma" w:cs="Tahoma"/>
            <w:b/>
            <w:rtl/>
            <w:cs/>
          </w:rPr>
          <w:delText xml:space="preserve">)‌ </w:delText>
        </w:r>
        <w:r w:rsidRPr="000231C6" w:rsidDel="00E557BD">
          <w:rPr>
            <w:rFonts w:ascii="Tahoma" w:hAnsi="Tahoma" w:cs="Tahoma"/>
            <w:b/>
            <w:rtl/>
            <w:cs/>
            <w:lang w:bidi="ar-SA"/>
          </w:rPr>
          <w:delText>تعداد دفعات صدا زده شدن تا</w:delText>
        </w:r>
        <w:r w:rsidRPr="000231C6" w:rsidDel="00E557BD">
          <w:rPr>
            <w:rFonts w:ascii="Tahoma" w:hAnsi="Tahoma" w:cs="Tahoma"/>
            <w:rtl/>
            <w:lang w:bidi="ar-SA"/>
          </w:rPr>
          <w:delText xml:space="preserve">بع </w:delText>
        </w:r>
        <w:r w:rsidRPr="000231C6" w:rsidDel="00E557BD">
          <w:rPr>
            <w:rFonts w:ascii="Tahoma" w:hAnsi="Tahoma" w:cs="Tahoma"/>
          </w:rPr>
          <w:delText>combination</w:delText>
        </w:r>
        <w:r w:rsidRPr="000231C6" w:rsidDel="00E557BD">
          <w:rPr>
            <w:rFonts w:ascii="Tahoma" w:hAnsi="Tahoma" w:cs="Tahoma"/>
            <w:rtl/>
            <w:lang w:bidi="ar-SA"/>
          </w:rPr>
          <w:delText xml:space="preserve"> براي </w:delText>
        </w:r>
        <m:oMath>
          <m:d>
            <m:dPr>
              <m:ctrlPr>
                <w:rPr>
                  <w:rFonts w:ascii="Cambria Math" w:eastAsia="Times New Roman" w:hAnsi="Cambria Math" w:cs="Tahoma"/>
                  <w:i/>
                  <w:kern w:val="0"/>
                  <w:lang w:bidi="ar-SA"/>
                </w:rPr>
              </m:ctrlPr>
            </m:dPr>
            <m:e>
              <m:m>
                <m:mPr>
                  <m:mcs>
                    <m:mc>
                      <m:mcPr>
                        <m:count m:val="1"/>
                        <m:mcJc m:val="center"/>
                      </m:mcPr>
                    </m:mc>
                  </m:mcs>
                  <m:ctrlPr>
                    <w:rPr>
                      <w:rFonts w:ascii="Cambria Math" w:eastAsia="Times New Roman" w:hAnsi="Cambria Math" w:cs="Tahoma"/>
                      <w:i/>
                      <w:kern w:val="0"/>
                      <w:lang w:bidi="ar-SA"/>
                    </w:rPr>
                  </m:ctrlPr>
                </m:mPr>
                <m:mr>
                  <m:e>
                    <m:r>
                      <w:rPr>
                        <w:rFonts w:ascii="Cambria Math" w:hAnsi="Cambria Math" w:cs="Tahoma"/>
                      </w:rPr>
                      <m:t>5</m:t>
                    </m:r>
                  </m:e>
                </m:mr>
                <m:mr>
                  <m:e>
                    <m:r>
                      <w:rPr>
                        <w:rFonts w:ascii="Cambria Math" w:hAnsi="Cambria Math" w:cs="Tahoma"/>
                      </w:rPr>
                      <m:t>3</m:t>
                    </m:r>
                  </m:e>
                </m:mr>
              </m:m>
            </m:e>
          </m:d>
        </m:oMath>
        <w:r w:rsidRPr="000231C6" w:rsidDel="00E557BD">
          <w:rPr>
            <w:rFonts w:ascii="Tahoma" w:hAnsi="Tahoma" w:cs="Tahoma"/>
            <w:rtl/>
            <w:lang w:bidi="ar-SA"/>
          </w:rPr>
          <w:delText xml:space="preserve"> را محاسبه كنيد</w:delText>
        </w:r>
        <w:r w:rsidRPr="000231C6" w:rsidDel="00E557BD">
          <w:rPr>
            <w:rFonts w:ascii="Tahoma" w:hAnsi="Tahoma" w:cs="Tahoma"/>
            <w:rtl/>
            <w:cs/>
          </w:rPr>
          <w:delText>.</w:delText>
        </w:r>
      </w:del>
    </w:p>
    <w:p w:rsidR="007B4EB9" w:rsidRPr="007B4EB9" w:rsidRDefault="007B4EB9" w:rsidP="007B4EB9">
      <w:pPr>
        <w:bidi/>
        <w:rPr>
          <w:rFonts w:ascii="Tahoma" w:hAnsi="Tahoma" w:cs="Tahoma"/>
          <w:cs/>
          <w:rPrChange w:id="21" w:author="Parham Alvani" w:date="2017-11-18T18:10:00Z">
            <w:rPr>
              <w:rFonts w:ascii="Tahoma" w:hAnsi="Tahoma" w:cs="Tahoma"/>
            </w:rPr>
          </w:rPrChange>
        </w:rPr>
        <w:pPrChange w:id="22" w:author="Parham Alvani" w:date="2017-11-18T18:10:00Z">
          <w:pPr>
            <w:bidi/>
            <w:spacing w:before="120" w:line="288" w:lineRule="auto"/>
          </w:pPr>
        </w:pPrChange>
      </w:pPr>
      <w:ins w:id="23" w:author="Parham Alvani" w:date="2017-11-18T18:09:00Z">
        <w:r w:rsidRPr="007B4EB9">
          <w:rPr>
            <w:rFonts w:ascii="Tahoma" w:hAnsi="Tahoma" w:cs="Tahoma"/>
            <w:rtl/>
            <w:lang w:bidi="ar-SA"/>
            <w:rPrChange w:id="24" w:author="Parham Alvani" w:date="2017-11-18T18:10:00Z">
              <w:rPr>
                <w:rFonts w:ascii="Courier New" w:hAnsi="Courier New" w:cs="Courier New" w:hint="cs"/>
                <w:rtl/>
                <w:lang w:bidi="ar-SA"/>
              </w:rPr>
            </w:rPrChange>
          </w:rPr>
          <w:t>ج</w:t>
        </w:r>
        <w:r w:rsidRPr="007B4EB9">
          <w:rPr>
            <w:rFonts w:ascii="Tahoma" w:hAnsi="Tahoma" w:cs="Tahoma"/>
            <w:rtl/>
            <w:lang w:bidi="ar-SA"/>
            <w:rPrChange w:id="25" w:author="Parham Alvani" w:date="2017-11-18T18:10:00Z">
              <w:rPr>
                <w:rtl/>
                <w:lang w:bidi="ar-SA"/>
              </w:rPr>
            </w:rPrChange>
          </w:rPr>
          <w:t>)</w:t>
        </w:r>
        <w:r w:rsidRPr="007B4EB9">
          <w:rPr>
            <w:rFonts w:ascii="Tahoma" w:eastAsia="MS Mincho" w:hAnsi="Tahoma" w:cs="Tahoma"/>
            <w:rtl/>
            <w:lang w:bidi="ar-SA"/>
            <w:rPrChange w:id="26" w:author="Parham Alvani" w:date="2017-11-18T18:10:00Z">
              <w:rPr>
                <w:rFonts w:ascii="MS Mincho" w:eastAsia="MS Mincho" w:hAnsi="MS Mincho" w:cs="MS Mincho" w:hint="eastAsia"/>
                <w:rtl/>
                <w:lang w:bidi="ar-SA"/>
              </w:rPr>
            </w:rPrChange>
          </w:rPr>
          <w:t>‌</w:t>
        </w:r>
        <w:r w:rsidRPr="007B4EB9">
          <w:rPr>
            <w:rFonts w:ascii="Tahoma" w:hAnsi="Tahoma" w:cs="Tahoma"/>
            <w:rtl/>
            <w:lang w:bidi="ar-SA"/>
            <w:rPrChange w:id="27" w:author="Parham Alvani" w:date="2017-11-18T18:10:00Z">
              <w:rPr>
                <w:rtl/>
                <w:lang w:bidi="ar-SA"/>
              </w:rPr>
            </w:rPrChange>
          </w:rPr>
          <w:t xml:space="preserve"> </w:t>
        </w:r>
        <w:r w:rsidRPr="007B4EB9">
          <w:rPr>
            <w:rFonts w:ascii="Tahoma" w:hAnsi="Tahoma" w:cs="Tahoma"/>
            <w:rtl/>
            <w:lang w:bidi="ar-SA"/>
            <w:rPrChange w:id="28" w:author="Parham Alvani" w:date="2017-11-18T18:10:00Z">
              <w:rPr>
                <w:rFonts w:ascii="Courier New" w:hAnsi="Courier New" w:cs="Courier New" w:hint="cs"/>
                <w:rtl/>
                <w:lang w:bidi="ar-SA"/>
              </w:rPr>
            </w:rPrChange>
          </w:rPr>
          <w:t>برنامه</w:t>
        </w:r>
        <w:r w:rsidRPr="007B4EB9">
          <w:rPr>
            <w:rFonts w:ascii="Tahoma" w:eastAsia="MS Mincho" w:hAnsi="Tahoma" w:cs="Tahoma"/>
            <w:rtl/>
            <w:lang w:bidi="ar-SA"/>
            <w:rPrChange w:id="29" w:author="Parham Alvani" w:date="2017-11-18T18:10:00Z">
              <w:rPr>
                <w:rFonts w:ascii="MS Mincho" w:eastAsia="MS Mincho" w:hAnsi="MS Mincho" w:cs="MS Mincho" w:hint="eastAsia"/>
                <w:rtl/>
                <w:lang w:bidi="ar-SA"/>
              </w:rPr>
            </w:rPrChange>
          </w:rPr>
          <w:t>‌</w:t>
        </w:r>
        <w:r w:rsidRPr="007B4EB9">
          <w:rPr>
            <w:rFonts w:ascii="Tahoma" w:hAnsi="Tahoma" w:cs="Tahoma"/>
            <w:rtl/>
            <w:lang w:bidi="ar-SA"/>
            <w:rPrChange w:id="30" w:author="Parham Alvani" w:date="2017-11-18T18:10:00Z">
              <w:rPr>
                <w:rFonts w:ascii="Courier New" w:hAnsi="Courier New" w:cs="Courier New" w:hint="cs"/>
                <w:rtl/>
                <w:lang w:bidi="ar-SA"/>
              </w:rPr>
            </w:rPrChange>
          </w:rPr>
          <w:t>ای</w:t>
        </w:r>
        <w:r w:rsidRPr="007B4EB9">
          <w:rPr>
            <w:rFonts w:ascii="Tahoma" w:hAnsi="Tahoma" w:cs="Tahoma"/>
            <w:rtl/>
            <w:lang w:bidi="ar-SA"/>
            <w:rPrChange w:id="31" w:author="Parham Alvani" w:date="2017-11-18T18:10:00Z">
              <w:rPr>
                <w:rtl/>
                <w:lang w:bidi="ar-SA"/>
              </w:rPr>
            </w:rPrChange>
          </w:rPr>
          <w:t xml:space="preserve"> </w:t>
        </w:r>
        <w:r w:rsidRPr="007B4EB9">
          <w:rPr>
            <w:rFonts w:ascii="Tahoma" w:hAnsi="Tahoma" w:cs="Tahoma"/>
            <w:rtl/>
            <w:lang w:bidi="ar-SA"/>
            <w:rPrChange w:id="32" w:author="Parham Alvani" w:date="2017-11-18T18:10:00Z">
              <w:rPr>
                <w:rFonts w:ascii="Courier New" w:hAnsi="Courier New" w:cs="Courier New" w:hint="cs"/>
                <w:rtl/>
                <w:lang w:bidi="ar-SA"/>
              </w:rPr>
            </w:rPrChange>
          </w:rPr>
          <w:t>بنویسید</w:t>
        </w:r>
        <w:r w:rsidRPr="007B4EB9">
          <w:rPr>
            <w:rFonts w:ascii="Tahoma" w:hAnsi="Tahoma" w:cs="Tahoma"/>
            <w:rtl/>
            <w:lang w:bidi="ar-SA"/>
            <w:rPrChange w:id="33" w:author="Parham Alvani" w:date="2017-11-18T18:10:00Z">
              <w:rPr>
                <w:rtl/>
                <w:lang w:bidi="ar-SA"/>
              </w:rPr>
            </w:rPrChange>
          </w:rPr>
          <w:t xml:space="preserve"> </w:t>
        </w:r>
        <w:r w:rsidRPr="007B4EB9">
          <w:rPr>
            <w:rFonts w:ascii="Tahoma" w:hAnsi="Tahoma" w:cs="Tahoma"/>
            <w:rtl/>
            <w:lang w:bidi="ar-SA"/>
            <w:rPrChange w:id="34" w:author="Parham Alvani" w:date="2017-11-18T18:10:00Z">
              <w:rPr>
                <w:rFonts w:ascii="Courier New" w:hAnsi="Courier New" w:cs="Courier New" w:hint="cs"/>
                <w:rtl/>
                <w:lang w:bidi="ar-SA"/>
              </w:rPr>
            </w:rPrChange>
          </w:rPr>
          <w:t>که</w:t>
        </w:r>
        <w:r w:rsidRPr="007B4EB9">
          <w:rPr>
            <w:rFonts w:ascii="Tahoma" w:hAnsi="Tahoma" w:cs="Tahoma"/>
            <w:rtl/>
            <w:lang w:bidi="ar-SA"/>
            <w:rPrChange w:id="35" w:author="Parham Alvani" w:date="2017-11-18T18:10:00Z">
              <w:rPr>
                <w:rtl/>
                <w:lang w:bidi="ar-SA"/>
              </w:rPr>
            </w:rPrChange>
          </w:rPr>
          <w:t xml:space="preserve"> </w:t>
        </w:r>
        <w:r w:rsidRPr="007B4EB9">
          <w:rPr>
            <w:rFonts w:ascii="Tahoma" w:hAnsi="Tahoma" w:cs="Tahoma"/>
            <w:rtl/>
            <w:lang w:bidi="ar-SA"/>
            <w:rPrChange w:id="36" w:author="Parham Alvani" w:date="2017-11-18T18:10:00Z">
              <w:rPr>
                <w:rFonts w:ascii="Courier New" w:hAnsi="Courier New" w:cs="Courier New" w:hint="cs"/>
                <w:rtl/>
                <w:lang w:bidi="ar-SA"/>
              </w:rPr>
            </w:rPrChange>
          </w:rPr>
          <w:t>عدد</w:t>
        </w:r>
        <w:r w:rsidRPr="007B4EB9">
          <w:rPr>
            <w:rFonts w:ascii="Tahoma" w:hAnsi="Tahoma" w:cs="Tahoma"/>
            <w:rtl/>
            <w:lang w:bidi="ar-SA"/>
            <w:rPrChange w:id="37" w:author="Parham Alvani" w:date="2017-11-18T18:10:00Z">
              <w:rPr>
                <w:rtl/>
                <w:lang w:bidi="ar-SA"/>
              </w:rPr>
            </w:rPrChange>
          </w:rPr>
          <w:t xml:space="preserve"> </w:t>
        </w:r>
        <w:r w:rsidRPr="007B4EB9">
          <w:rPr>
            <w:rFonts w:ascii="Tahoma" w:hAnsi="Tahoma" w:cs="Tahoma"/>
            <w:rPrChange w:id="38" w:author="Parham Alvani" w:date="2017-11-18T18:10:00Z">
              <w:rPr>
                <w:rFonts w:cs="Mangal"/>
              </w:rPr>
            </w:rPrChange>
          </w:rPr>
          <w:t>n</w:t>
        </w:r>
        <w:r w:rsidRPr="007B4EB9">
          <w:rPr>
            <w:rFonts w:ascii="Tahoma" w:hAnsi="Tahoma" w:cs="Tahoma"/>
            <w:rtl/>
            <w:lang w:bidi="ar-SA"/>
            <w:rPrChange w:id="39" w:author="Parham Alvani" w:date="2017-11-18T18:10:00Z">
              <w:rPr>
                <w:rtl/>
                <w:lang w:bidi="ar-SA"/>
              </w:rPr>
            </w:rPrChange>
          </w:rPr>
          <w:t xml:space="preserve"> </w:t>
        </w:r>
        <w:r w:rsidRPr="007B4EB9">
          <w:rPr>
            <w:rFonts w:ascii="Tahoma" w:hAnsi="Tahoma" w:cs="Tahoma"/>
            <w:rtl/>
            <w:lang w:bidi="ar-SA"/>
            <w:rPrChange w:id="40" w:author="Parham Alvani" w:date="2017-11-18T18:10:00Z">
              <w:rPr>
                <w:rFonts w:ascii="Courier New" w:hAnsi="Courier New" w:cs="Courier New" w:hint="cs"/>
                <w:rtl/>
                <w:lang w:bidi="ar-SA"/>
              </w:rPr>
            </w:rPrChange>
          </w:rPr>
          <w:t>و</w:t>
        </w:r>
        <w:r w:rsidRPr="007B4EB9">
          <w:rPr>
            <w:rFonts w:ascii="Tahoma" w:hAnsi="Tahoma" w:cs="Tahoma"/>
            <w:rtl/>
            <w:lang w:bidi="ar-SA"/>
            <w:rPrChange w:id="41" w:author="Parham Alvani" w:date="2017-11-18T18:10:00Z">
              <w:rPr>
                <w:rtl/>
                <w:lang w:bidi="ar-SA"/>
              </w:rPr>
            </w:rPrChange>
          </w:rPr>
          <w:t xml:space="preserve"> </w:t>
        </w:r>
        <w:r w:rsidRPr="007B4EB9">
          <w:rPr>
            <w:rFonts w:ascii="Tahoma" w:hAnsi="Tahoma" w:cs="Tahoma"/>
            <w:rPrChange w:id="42" w:author="Parham Alvani" w:date="2017-11-18T18:10:00Z">
              <w:rPr>
                <w:rFonts w:cs="Mangal"/>
              </w:rPr>
            </w:rPrChange>
          </w:rPr>
          <w:t>m</w:t>
        </w:r>
        <w:r w:rsidRPr="007B4EB9">
          <w:rPr>
            <w:rFonts w:ascii="Tahoma" w:hAnsi="Tahoma" w:cs="Tahoma"/>
            <w:rtl/>
            <w:lang w:bidi="ar-SA"/>
            <w:rPrChange w:id="43" w:author="Parham Alvani" w:date="2017-11-18T18:10:00Z">
              <w:rPr>
                <w:rtl/>
                <w:lang w:bidi="ar-SA"/>
              </w:rPr>
            </w:rPrChange>
          </w:rPr>
          <w:t xml:space="preserve"> </w:t>
        </w:r>
        <w:r w:rsidRPr="007B4EB9">
          <w:rPr>
            <w:rFonts w:ascii="Tahoma" w:hAnsi="Tahoma" w:cs="Tahoma"/>
            <w:rtl/>
            <w:lang w:bidi="ar-SA"/>
            <w:rPrChange w:id="44" w:author="Parham Alvani" w:date="2017-11-18T18:10:00Z">
              <w:rPr>
                <w:rFonts w:ascii="Courier New" w:hAnsi="Courier New" w:cs="Courier New" w:hint="cs"/>
                <w:rtl/>
                <w:lang w:bidi="ar-SA"/>
              </w:rPr>
            </w:rPrChange>
          </w:rPr>
          <w:t>را</w:t>
        </w:r>
        <w:r w:rsidRPr="007B4EB9">
          <w:rPr>
            <w:rFonts w:ascii="Tahoma" w:hAnsi="Tahoma" w:cs="Tahoma"/>
            <w:rtl/>
            <w:lang w:bidi="ar-SA"/>
            <w:rPrChange w:id="45" w:author="Parham Alvani" w:date="2017-11-18T18:10:00Z">
              <w:rPr>
                <w:rtl/>
                <w:lang w:bidi="ar-SA"/>
              </w:rPr>
            </w:rPrChange>
          </w:rPr>
          <w:t xml:space="preserve"> </w:t>
        </w:r>
        <w:r w:rsidRPr="007B4EB9">
          <w:rPr>
            <w:rFonts w:ascii="Tahoma" w:hAnsi="Tahoma" w:cs="Tahoma"/>
            <w:rtl/>
            <w:lang w:bidi="ar-SA"/>
            <w:rPrChange w:id="46" w:author="Parham Alvani" w:date="2017-11-18T18:10:00Z">
              <w:rPr>
                <w:rFonts w:ascii="Courier New" w:hAnsi="Courier New" w:cs="Courier New" w:hint="cs"/>
                <w:rtl/>
                <w:lang w:bidi="ar-SA"/>
              </w:rPr>
            </w:rPrChange>
          </w:rPr>
          <w:t>از</w:t>
        </w:r>
        <w:r w:rsidRPr="007B4EB9">
          <w:rPr>
            <w:rFonts w:ascii="Tahoma" w:hAnsi="Tahoma" w:cs="Tahoma"/>
            <w:rtl/>
            <w:lang w:bidi="ar-SA"/>
            <w:rPrChange w:id="47" w:author="Parham Alvani" w:date="2017-11-18T18:10:00Z">
              <w:rPr>
                <w:rtl/>
                <w:lang w:bidi="ar-SA"/>
              </w:rPr>
            </w:rPrChange>
          </w:rPr>
          <w:t xml:space="preserve"> </w:t>
        </w:r>
        <w:r w:rsidRPr="007B4EB9">
          <w:rPr>
            <w:rFonts w:ascii="Tahoma" w:hAnsi="Tahoma" w:cs="Tahoma"/>
            <w:rtl/>
            <w:lang w:bidi="ar-SA"/>
            <w:rPrChange w:id="48" w:author="Parham Alvani" w:date="2017-11-18T18:10:00Z">
              <w:rPr>
                <w:rFonts w:ascii="Courier New" w:hAnsi="Courier New" w:cs="Courier New" w:hint="cs"/>
                <w:rtl/>
                <w:lang w:bidi="ar-SA"/>
              </w:rPr>
            </w:rPrChange>
          </w:rPr>
          <w:t>کاربر</w:t>
        </w:r>
        <w:r w:rsidRPr="007B4EB9">
          <w:rPr>
            <w:rFonts w:ascii="Tahoma" w:hAnsi="Tahoma" w:cs="Tahoma"/>
            <w:rtl/>
            <w:lang w:bidi="ar-SA"/>
            <w:rPrChange w:id="49" w:author="Parham Alvani" w:date="2017-11-18T18:10:00Z">
              <w:rPr>
                <w:rtl/>
                <w:lang w:bidi="ar-SA"/>
              </w:rPr>
            </w:rPrChange>
          </w:rPr>
          <w:t xml:space="preserve"> </w:t>
        </w:r>
        <w:r w:rsidRPr="007B4EB9">
          <w:rPr>
            <w:rFonts w:ascii="Tahoma" w:hAnsi="Tahoma" w:cs="Tahoma"/>
            <w:rtl/>
            <w:lang w:bidi="ar-SA"/>
            <w:rPrChange w:id="50" w:author="Parham Alvani" w:date="2017-11-18T18:10:00Z">
              <w:rPr>
                <w:rFonts w:ascii="Courier New" w:hAnsi="Courier New" w:cs="Courier New" w:hint="cs"/>
                <w:rtl/>
                <w:lang w:bidi="ar-SA"/>
              </w:rPr>
            </w:rPrChange>
          </w:rPr>
          <w:t>گرفته</w:t>
        </w:r>
        <w:r w:rsidRPr="007B4EB9">
          <w:rPr>
            <w:rFonts w:ascii="Tahoma" w:hAnsi="Tahoma" w:cs="Tahoma"/>
            <w:rtl/>
            <w:lang w:bidi="ar-SA"/>
            <w:rPrChange w:id="51" w:author="Parham Alvani" w:date="2017-11-18T18:10:00Z">
              <w:rPr>
                <w:rtl/>
                <w:lang w:bidi="ar-SA"/>
              </w:rPr>
            </w:rPrChange>
          </w:rPr>
          <w:t xml:space="preserve"> </w:t>
        </w:r>
        <w:r w:rsidRPr="007B4EB9">
          <w:rPr>
            <w:rFonts w:ascii="Tahoma" w:hAnsi="Tahoma" w:cs="Tahoma"/>
            <w:rtl/>
            <w:lang w:bidi="ar-SA"/>
            <w:rPrChange w:id="52" w:author="Parham Alvani" w:date="2017-11-18T18:10:00Z">
              <w:rPr>
                <w:rFonts w:ascii="Courier New" w:hAnsi="Courier New" w:cs="Courier New" w:hint="cs"/>
                <w:rtl/>
                <w:lang w:bidi="ar-SA"/>
              </w:rPr>
            </w:rPrChange>
          </w:rPr>
          <w:t>و</w:t>
        </w:r>
        <w:r w:rsidRPr="007B4EB9">
          <w:rPr>
            <w:rFonts w:ascii="Tahoma" w:hAnsi="Tahoma" w:cs="Tahoma"/>
            <w:rtl/>
            <w:lang w:bidi="ar-SA"/>
            <w:rPrChange w:id="53" w:author="Parham Alvani" w:date="2017-11-18T18:10:00Z">
              <w:rPr>
                <w:rtl/>
                <w:lang w:bidi="ar-SA"/>
              </w:rPr>
            </w:rPrChange>
          </w:rPr>
          <w:t xml:space="preserve"> </w:t>
        </w:r>
        <w:r w:rsidRPr="007B4EB9">
          <w:rPr>
            <w:rFonts w:ascii="Tahoma" w:hAnsi="Tahoma" w:cs="Tahoma"/>
            <w:rtl/>
            <w:lang w:bidi="ar-SA"/>
            <w:rPrChange w:id="54" w:author="Parham Alvani" w:date="2017-11-18T18:10:00Z">
              <w:rPr>
                <w:rFonts w:ascii="Courier New" w:hAnsi="Courier New" w:cs="Courier New" w:hint="cs"/>
                <w:rtl/>
                <w:lang w:bidi="ar-SA"/>
              </w:rPr>
            </w:rPrChange>
          </w:rPr>
          <w:t>ترکیب</w:t>
        </w:r>
        <w:r w:rsidRPr="007B4EB9">
          <w:rPr>
            <w:rFonts w:ascii="Tahoma" w:hAnsi="Tahoma" w:cs="Tahoma"/>
            <w:rtl/>
            <w:lang w:bidi="ar-SA"/>
            <w:rPrChange w:id="55" w:author="Parham Alvani" w:date="2017-11-18T18:10:00Z">
              <w:rPr>
                <w:rtl/>
                <w:lang w:bidi="ar-SA"/>
              </w:rPr>
            </w:rPrChange>
          </w:rPr>
          <w:t xml:space="preserve"> </w:t>
        </w:r>
        <w:r w:rsidRPr="007B4EB9">
          <w:rPr>
            <w:rFonts w:ascii="Tahoma" w:hAnsi="Tahoma" w:cs="Tahoma"/>
            <w:rPrChange w:id="56" w:author="Parham Alvani" w:date="2017-11-18T18:10:00Z">
              <w:rPr>
                <w:rFonts w:cs="Mangal"/>
              </w:rPr>
            </w:rPrChange>
          </w:rPr>
          <w:t>m</w:t>
        </w:r>
        <w:r w:rsidRPr="007B4EB9">
          <w:rPr>
            <w:rFonts w:ascii="Tahoma" w:hAnsi="Tahoma" w:cs="Tahoma"/>
            <w:rtl/>
            <w:lang w:bidi="ar-SA"/>
            <w:rPrChange w:id="57" w:author="Parham Alvani" w:date="2017-11-18T18:10:00Z">
              <w:rPr>
                <w:rtl/>
                <w:lang w:bidi="ar-SA"/>
              </w:rPr>
            </w:rPrChange>
          </w:rPr>
          <w:t xml:space="preserve"> </w:t>
        </w:r>
        <w:r w:rsidRPr="007B4EB9">
          <w:rPr>
            <w:rFonts w:ascii="Tahoma" w:hAnsi="Tahoma" w:cs="Tahoma"/>
            <w:rtl/>
            <w:lang w:bidi="ar-SA"/>
            <w:rPrChange w:id="58" w:author="Parham Alvani" w:date="2017-11-18T18:10:00Z">
              <w:rPr>
                <w:rFonts w:ascii="Courier New" w:hAnsi="Courier New" w:cs="Courier New" w:hint="cs"/>
                <w:rtl/>
                <w:lang w:bidi="ar-SA"/>
              </w:rPr>
            </w:rPrChange>
          </w:rPr>
          <w:t>از</w:t>
        </w:r>
        <w:r w:rsidRPr="007B4EB9">
          <w:rPr>
            <w:rFonts w:ascii="Tahoma" w:hAnsi="Tahoma" w:cs="Tahoma"/>
            <w:rtl/>
            <w:lang w:bidi="ar-SA"/>
            <w:rPrChange w:id="59" w:author="Parham Alvani" w:date="2017-11-18T18:10:00Z">
              <w:rPr>
                <w:rtl/>
                <w:lang w:bidi="ar-SA"/>
              </w:rPr>
            </w:rPrChange>
          </w:rPr>
          <w:t xml:space="preserve"> </w:t>
        </w:r>
        <w:r w:rsidRPr="007B4EB9">
          <w:rPr>
            <w:rFonts w:ascii="Tahoma" w:hAnsi="Tahoma" w:cs="Tahoma"/>
            <w:rPrChange w:id="60" w:author="Parham Alvani" w:date="2017-11-18T18:10:00Z">
              <w:rPr>
                <w:rFonts w:cs="Mangal"/>
              </w:rPr>
            </w:rPrChange>
          </w:rPr>
          <w:t>n</w:t>
        </w:r>
        <w:r w:rsidRPr="007B4EB9">
          <w:rPr>
            <w:rFonts w:ascii="Tahoma" w:hAnsi="Tahoma" w:cs="Tahoma"/>
            <w:rtl/>
            <w:lang w:bidi="ar-SA"/>
            <w:rPrChange w:id="61" w:author="Parham Alvani" w:date="2017-11-18T18:10:00Z">
              <w:rPr>
                <w:rtl/>
                <w:lang w:bidi="ar-SA"/>
              </w:rPr>
            </w:rPrChange>
          </w:rPr>
          <w:t xml:space="preserve"> </w:t>
        </w:r>
        <w:r w:rsidRPr="007B4EB9">
          <w:rPr>
            <w:rFonts w:ascii="Tahoma" w:hAnsi="Tahoma" w:cs="Tahoma"/>
            <w:rtl/>
            <w:lang w:bidi="ar-SA"/>
            <w:rPrChange w:id="62" w:author="Parham Alvani" w:date="2017-11-18T18:10:00Z">
              <w:rPr>
                <w:rFonts w:ascii="Courier New" w:hAnsi="Courier New" w:cs="Courier New" w:hint="cs"/>
                <w:rtl/>
                <w:lang w:bidi="ar-SA"/>
              </w:rPr>
            </w:rPrChange>
          </w:rPr>
          <w:t>و</w:t>
        </w:r>
        <w:r w:rsidRPr="007B4EB9">
          <w:rPr>
            <w:rFonts w:ascii="Tahoma" w:hAnsi="Tahoma" w:cs="Tahoma"/>
            <w:rtl/>
            <w:lang w:bidi="ar-SA"/>
            <w:rPrChange w:id="63" w:author="Parham Alvani" w:date="2017-11-18T18:10:00Z">
              <w:rPr>
                <w:rtl/>
                <w:lang w:bidi="ar-SA"/>
              </w:rPr>
            </w:rPrChange>
          </w:rPr>
          <w:t xml:space="preserve"> </w:t>
        </w:r>
        <w:r w:rsidRPr="007B4EB9">
          <w:rPr>
            <w:rFonts w:ascii="Tahoma" w:hAnsi="Tahoma" w:cs="Tahoma"/>
            <w:rtl/>
            <w:lang w:bidi="ar-SA"/>
            <w:rPrChange w:id="64" w:author="Parham Alvani" w:date="2017-11-18T18:10:00Z">
              <w:rPr>
                <w:rFonts w:ascii="Courier New" w:hAnsi="Courier New" w:cs="Courier New" w:hint="cs"/>
                <w:rtl/>
                <w:lang w:bidi="ar-SA"/>
              </w:rPr>
            </w:rPrChange>
          </w:rPr>
          <w:t>تعداد</w:t>
        </w:r>
        <w:r w:rsidRPr="007B4EB9">
          <w:rPr>
            <w:rFonts w:ascii="Tahoma" w:hAnsi="Tahoma" w:cs="Tahoma"/>
            <w:rtl/>
            <w:lang w:bidi="ar-SA"/>
            <w:rPrChange w:id="65" w:author="Parham Alvani" w:date="2017-11-18T18:10:00Z">
              <w:rPr>
                <w:rtl/>
                <w:lang w:bidi="ar-SA"/>
              </w:rPr>
            </w:rPrChange>
          </w:rPr>
          <w:t xml:space="preserve"> </w:t>
        </w:r>
        <w:r w:rsidRPr="007B4EB9">
          <w:rPr>
            <w:rFonts w:ascii="Tahoma" w:hAnsi="Tahoma" w:cs="Tahoma"/>
            <w:rtl/>
            <w:lang w:bidi="ar-SA"/>
            <w:rPrChange w:id="66" w:author="Parham Alvani" w:date="2017-11-18T18:10:00Z">
              <w:rPr>
                <w:rFonts w:ascii="Courier New" w:hAnsi="Courier New" w:cs="Courier New" w:hint="cs"/>
                <w:rtl/>
                <w:lang w:bidi="ar-SA"/>
              </w:rPr>
            </w:rPrChange>
          </w:rPr>
          <w:t>دفعات</w:t>
        </w:r>
        <w:r w:rsidRPr="007B4EB9">
          <w:rPr>
            <w:rFonts w:ascii="Tahoma" w:hAnsi="Tahoma" w:cs="Tahoma"/>
            <w:rtl/>
            <w:lang w:bidi="ar-SA"/>
            <w:rPrChange w:id="67" w:author="Parham Alvani" w:date="2017-11-18T18:10:00Z">
              <w:rPr>
                <w:rtl/>
                <w:lang w:bidi="ar-SA"/>
              </w:rPr>
            </w:rPrChange>
          </w:rPr>
          <w:t xml:space="preserve"> </w:t>
        </w:r>
        <w:r w:rsidRPr="007B4EB9">
          <w:rPr>
            <w:rFonts w:ascii="Tahoma" w:hAnsi="Tahoma" w:cs="Tahoma"/>
            <w:rtl/>
            <w:lang w:bidi="ar-SA"/>
            <w:rPrChange w:id="68" w:author="Parham Alvani" w:date="2017-11-18T18:10:00Z">
              <w:rPr>
                <w:rFonts w:ascii="Courier New" w:hAnsi="Courier New" w:cs="Courier New" w:hint="cs"/>
                <w:rtl/>
                <w:lang w:bidi="ar-SA"/>
              </w:rPr>
            </w:rPrChange>
          </w:rPr>
          <w:t>فراخوانی</w:t>
        </w:r>
        <w:r w:rsidRPr="007B4EB9">
          <w:rPr>
            <w:rFonts w:ascii="Tahoma" w:hAnsi="Tahoma" w:cs="Tahoma"/>
            <w:rtl/>
            <w:lang w:bidi="ar-SA"/>
            <w:rPrChange w:id="69" w:author="Parham Alvani" w:date="2017-11-18T18:10:00Z">
              <w:rPr>
                <w:rtl/>
                <w:lang w:bidi="ar-SA"/>
              </w:rPr>
            </w:rPrChange>
          </w:rPr>
          <w:t xml:space="preserve"> </w:t>
        </w:r>
        <w:r w:rsidRPr="007B4EB9">
          <w:rPr>
            <w:rFonts w:ascii="Tahoma" w:hAnsi="Tahoma" w:cs="Tahoma"/>
            <w:rtl/>
            <w:lang w:bidi="ar-SA"/>
            <w:rPrChange w:id="70" w:author="Parham Alvani" w:date="2017-11-18T18:10:00Z">
              <w:rPr>
                <w:rFonts w:ascii="Courier New" w:hAnsi="Courier New" w:cs="Courier New" w:hint="cs"/>
                <w:rtl/>
                <w:lang w:bidi="ar-SA"/>
              </w:rPr>
            </w:rPrChange>
          </w:rPr>
          <w:t>تابع</w:t>
        </w:r>
        <w:r w:rsidRPr="007B4EB9">
          <w:rPr>
            <w:rFonts w:ascii="Tahoma" w:hAnsi="Tahoma" w:cs="Tahoma"/>
            <w:rtl/>
            <w:lang w:bidi="ar-SA"/>
            <w:rPrChange w:id="71" w:author="Parham Alvani" w:date="2017-11-18T18:10:00Z">
              <w:rPr>
                <w:rtl/>
                <w:lang w:bidi="ar-SA"/>
              </w:rPr>
            </w:rPrChange>
          </w:rPr>
          <w:t xml:space="preserve"> </w:t>
        </w:r>
        <w:r w:rsidRPr="007B4EB9">
          <w:rPr>
            <w:rFonts w:ascii="Tahoma" w:hAnsi="Tahoma" w:cs="Tahoma"/>
            <w:rPrChange w:id="72" w:author="Parham Alvani" w:date="2017-11-18T18:10:00Z">
              <w:rPr>
                <w:rFonts w:cs="Mangal"/>
              </w:rPr>
            </w:rPrChange>
          </w:rPr>
          <w:t>combination</w:t>
        </w:r>
        <w:r w:rsidRPr="007B4EB9">
          <w:rPr>
            <w:rFonts w:ascii="Tahoma" w:hAnsi="Tahoma" w:cs="Tahoma"/>
            <w:rtl/>
            <w:lang w:bidi="ar-SA"/>
            <w:rPrChange w:id="73" w:author="Parham Alvani" w:date="2017-11-18T18:10:00Z">
              <w:rPr>
                <w:rtl/>
                <w:lang w:bidi="ar-SA"/>
              </w:rPr>
            </w:rPrChange>
          </w:rPr>
          <w:t xml:space="preserve"> </w:t>
        </w:r>
        <w:r w:rsidRPr="007B4EB9">
          <w:rPr>
            <w:rFonts w:ascii="Tahoma" w:hAnsi="Tahoma" w:cs="Tahoma"/>
            <w:rtl/>
            <w:lang w:bidi="ar-SA"/>
            <w:rPrChange w:id="74" w:author="Parham Alvani" w:date="2017-11-18T18:10:00Z">
              <w:rPr>
                <w:rFonts w:ascii="Courier New" w:hAnsi="Courier New" w:cs="Courier New" w:hint="cs"/>
                <w:rtl/>
                <w:lang w:bidi="ar-SA"/>
              </w:rPr>
            </w:rPrChange>
          </w:rPr>
          <w:t>را</w:t>
        </w:r>
        <w:r w:rsidRPr="007B4EB9">
          <w:rPr>
            <w:rFonts w:ascii="Tahoma" w:hAnsi="Tahoma" w:cs="Tahoma"/>
            <w:rtl/>
            <w:lang w:bidi="ar-SA"/>
            <w:rPrChange w:id="75" w:author="Parham Alvani" w:date="2017-11-18T18:10:00Z">
              <w:rPr>
                <w:rtl/>
                <w:lang w:bidi="ar-SA"/>
              </w:rPr>
            </w:rPrChange>
          </w:rPr>
          <w:t xml:space="preserve"> </w:t>
        </w:r>
        <w:r w:rsidRPr="007B4EB9">
          <w:rPr>
            <w:rFonts w:ascii="Tahoma" w:hAnsi="Tahoma" w:cs="Tahoma"/>
            <w:rtl/>
            <w:lang w:bidi="ar-SA"/>
            <w:rPrChange w:id="76" w:author="Parham Alvani" w:date="2017-11-18T18:10:00Z">
              <w:rPr>
                <w:rFonts w:ascii="Courier New" w:hAnsi="Courier New" w:cs="Courier New" w:hint="cs"/>
                <w:rtl/>
                <w:lang w:bidi="ar-SA"/>
              </w:rPr>
            </w:rPrChange>
          </w:rPr>
          <w:t>محاسبه</w:t>
        </w:r>
        <w:r w:rsidRPr="007B4EB9">
          <w:rPr>
            <w:rFonts w:ascii="Tahoma" w:hAnsi="Tahoma" w:cs="Tahoma"/>
            <w:rtl/>
            <w:lang w:bidi="ar-SA"/>
            <w:rPrChange w:id="77" w:author="Parham Alvani" w:date="2017-11-18T18:10:00Z">
              <w:rPr>
                <w:rtl/>
                <w:lang w:bidi="ar-SA"/>
              </w:rPr>
            </w:rPrChange>
          </w:rPr>
          <w:t xml:space="preserve"> </w:t>
        </w:r>
        <w:r w:rsidRPr="007B4EB9">
          <w:rPr>
            <w:rFonts w:ascii="Tahoma" w:hAnsi="Tahoma" w:cs="Tahoma"/>
            <w:rtl/>
            <w:lang w:bidi="ar-SA"/>
            <w:rPrChange w:id="78" w:author="Parham Alvani" w:date="2017-11-18T18:10:00Z">
              <w:rPr>
                <w:rFonts w:ascii="Courier New" w:hAnsi="Courier New" w:cs="Courier New" w:hint="cs"/>
                <w:rtl/>
                <w:lang w:bidi="ar-SA"/>
              </w:rPr>
            </w:rPrChange>
          </w:rPr>
          <w:t>کند</w:t>
        </w:r>
        <w:r w:rsidRPr="007B4EB9">
          <w:rPr>
            <w:rFonts w:ascii="Tahoma" w:hAnsi="Tahoma" w:cs="Tahoma"/>
            <w:rtl/>
            <w:lang w:bidi="ar-SA"/>
            <w:rPrChange w:id="79" w:author="Parham Alvani" w:date="2017-11-18T18:10:00Z">
              <w:rPr>
                <w:rtl/>
                <w:lang w:bidi="ar-SA"/>
              </w:rPr>
            </w:rPrChange>
          </w:rPr>
          <w:t>.</w:t>
        </w:r>
      </w:ins>
    </w:p>
    <w:p w:rsidR="00CF7683" w:rsidRDefault="00CF7683" w:rsidP="00884004">
      <w:pPr>
        <w:bidi/>
        <w:spacing w:before="120" w:line="288" w:lineRule="auto"/>
        <w:jc w:val="both"/>
        <w:rPr>
          <w:rFonts w:ascii="Tahoma" w:hAnsi="Tahoma" w:cs="Tahoma"/>
          <w:sz w:val="22"/>
          <w:rtl/>
          <w:lang w:bidi="fa-IR"/>
        </w:rPr>
      </w:pPr>
    </w:p>
    <w:p w:rsidR="00B16061" w:rsidRPr="000231C6" w:rsidRDefault="00C821CB" w:rsidP="008E1FCD">
      <w:pPr>
        <w:autoSpaceDE w:val="0"/>
        <w:autoSpaceDN w:val="0"/>
        <w:bidi/>
        <w:adjustRightInd w:val="0"/>
        <w:jc w:val="both"/>
        <w:rPr>
          <w:rFonts w:ascii="Tahoma" w:hAnsi="Tahoma" w:cs="Tahoma"/>
          <w:sz w:val="22"/>
          <w:rtl/>
          <w:lang w:bidi="fa-IR"/>
        </w:rPr>
      </w:pPr>
      <w:r>
        <w:rPr>
          <w:rFonts w:ascii="Tahoma" w:hAnsi="Tahoma" w:cs="Tahoma" w:hint="cs"/>
          <w:rtl/>
          <w:lang w:bidi="fa-IR"/>
        </w:rPr>
        <w:t xml:space="preserve">4- </w:t>
      </w:r>
      <w:r w:rsidR="00B16061" w:rsidRPr="000231C6">
        <w:rPr>
          <w:rFonts w:ascii="Tahoma" w:hAnsi="Tahoma" w:cs="Tahoma"/>
          <w:sz w:val="22"/>
          <w:rtl/>
          <w:lang w:bidi="fa-IR"/>
        </w:rPr>
        <w:t xml:space="preserve">براي حدس </w:t>
      </w:r>
      <w:proofErr w:type="spellStart"/>
      <w:r w:rsidR="00B16061" w:rsidRPr="000231C6">
        <w:rPr>
          <w:rFonts w:ascii="Tahoma" w:hAnsi="Tahoma" w:cs="Tahoma"/>
          <w:sz w:val="22"/>
          <w:lang w:bidi="fa-IR"/>
        </w:rPr>
        <w:t>Goldbach</w:t>
      </w:r>
      <w:proofErr w:type="spellEnd"/>
      <w:r w:rsidR="00B16061" w:rsidRPr="000231C6">
        <w:rPr>
          <w:rFonts w:ascii="Tahoma" w:hAnsi="Tahoma" w:cs="Tahoma"/>
          <w:sz w:val="22"/>
          <w:rtl/>
          <w:lang w:bidi="fa-IR"/>
        </w:rPr>
        <w:t xml:space="preserve"> طبق الگوريتم شرح داده شده در كلاس توابع زير را پيدا سازي كنيد. (2</w:t>
      </w:r>
      <w:r w:rsidR="008E1FCD">
        <w:rPr>
          <w:rFonts w:ascii="Tahoma" w:hAnsi="Tahoma" w:cs="Tahoma" w:hint="cs"/>
          <w:sz w:val="22"/>
          <w:rtl/>
          <w:lang w:bidi="fa-IR"/>
        </w:rPr>
        <w:t>0</w:t>
      </w:r>
      <w:r w:rsidR="00B16061" w:rsidRPr="000231C6">
        <w:rPr>
          <w:rFonts w:ascii="Tahoma" w:hAnsi="Tahoma" w:cs="Tahoma"/>
          <w:sz w:val="22"/>
          <w:rtl/>
          <w:lang w:bidi="fa-IR"/>
        </w:rPr>
        <w:t xml:space="preserve"> نمره)</w:t>
      </w:r>
    </w:p>
    <w:p w:rsidR="00B16061" w:rsidRPr="000231C6" w:rsidRDefault="00B16061" w:rsidP="00B16061">
      <w:pPr>
        <w:spacing w:line="216" w:lineRule="auto"/>
        <w:rPr>
          <w:rFonts w:ascii="Tahoma" w:hAnsi="Tahoma" w:cs="Tahoma"/>
          <w:b/>
          <w:bCs/>
          <w:rtl/>
          <w:lang w:bidi="fa-IR"/>
        </w:rPr>
      </w:pPr>
    </w:p>
    <w:p w:rsidR="00B16061" w:rsidRPr="00B16061" w:rsidRDefault="00B16061" w:rsidP="00B16061">
      <w:pPr>
        <w:spacing w:before="120" w:line="288" w:lineRule="auto"/>
        <w:rPr>
          <w:rFonts w:ascii="Courier New" w:hAnsi="Courier New" w:cs="Courier New"/>
          <w:b/>
          <w:bCs/>
          <w:szCs w:val="22"/>
        </w:rPr>
      </w:pPr>
      <w:proofErr w:type="spellStart"/>
      <w:r w:rsidRPr="00B16061">
        <w:rPr>
          <w:rFonts w:ascii="Courier New" w:hAnsi="Courier New" w:cs="Courier New"/>
          <w:b/>
          <w:bCs/>
          <w:szCs w:val="22"/>
        </w:rPr>
        <w:t>int</w:t>
      </w:r>
      <w:proofErr w:type="spellEnd"/>
      <w:r w:rsidRPr="00B16061">
        <w:rPr>
          <w:rFonts w:ascii="Courier New" w:hAnsi="Courier New" w:cs="Courier New"/>
          <w:b/>
          <w:bCs/>
          <w:szCs w:val="22"/>
        </w:rPr>
        <w:t xml:space="preserve"> </w:t>
      </w:r>
      <w:proofErr w:type="spellStart"/>
      <w:r w:rsidRPr="00B16061">
        <w:rPr>
          <w:rFonts w:ascii="Courier New" w:hAnsi="Courier New" w:cs="Courier New"/>
          <w:b/>
          <w:bCs/>
          <w:szCs w:val="22"/>
        </w:rPr>
        <w:t>is_</w:t>
      </w:r>
      <w:proofErr w:type="gramStart"/>
      <w:r w:rsidRPr="00B16061">
        <w:rPr>
          <w:rFonts w:ascii="Courier New" w:hAnsi="Courier New" w:cs="Courier New"/>
          <w:b/>
          <w:bCs/>
          <w:szCs w:val="22"/>
        </w:rPr>
        <w:t>prime</w:t>
      </w:r>
      <w:proofErr w:type="spellEnd"/>
      <w:r w:rsidRPr="00B16061">
        <w:rPr>
          <w:rFonts w:ascii="Courier New" w:hAnsi="Courier New" w:cs="Courier New"/>
          <w:b/>
          <w:bCs/>
          <w:szCs w:val="22"/>
        </w:rPr>
        <w:t>(</w:t>
      </w:r>
      <w:proofErr w:type="spellStart"/>
      <w:proofErr w:type="gramEnd"/>
      <w:r w:rsidRPr="00B16061">
        <w:rPr>
          <w:rFonts w:ascii="Courier New" w:hAnsi="Courier New" w:cs="Courier New"/>
          <w:b/>
          <w:bCs/>
          <w:szCs w:val="22"/>
        </w:rPr>
        <w:t>int</w:t>
      </w:r>
      <w:proofErr w:type="spellEnd"/>
      <w:r w:rsidRPr="00B16061">
        <w:rPr>
          <w:rFonts w:ascii="Courier New" w:hAnsi="Courier New" w:cs="Courier New"/>
          <w:b/>
          <w:bCs/>
          <w:szCs w:val="22"/>
        </w:rPr>
        <w:t xml:space="preserve"> n);</w:t>
      </w:r>
      <w:r w:rsidRPr="00B16061">
        <w:rPr>
          <w:rFonts w:ascii="Courier New" w:hAnsi="Courier New" w:cs="Courier New"/>
          <w:b/>
          <w:bCs/>
          <w:szCs w:val="22"/>
          <w:rtl/>
          <w:lang w:bidi="fa-IR"/>
        </w:rPr>
        <w:t xml:space="preserve"> </w:t>
      </w:r>
    </w:p>
    <w:p w:rsidR="00B16061" w:rsidRPr="00B16061" w:rsidRDefault="00B16061" w:rsidP="00B16061">
      <w:pPr>
        <w:spacing w:before="120" w:line="288" w:lineRule="auto"/>
        <w:rPr>
          <w:rFonts w:ascii="Courier New" w:hAnsi="Courier New" w:cs="Courier New"/>
          <w:b/>
          <w:bCs/>
          <w:szCs w:val="22"/>
        </w:rPr>
      </w:pPr>
      <w:proofErr w:type="spellStart"/>
      <w:r w:rsidRPr="00B16061">
        <w:rPr>
          <w:rFonts w:ascii="Courier New" w:hAnsi="Courier New" w:cs="Courier New"/>
          <w:b/>
          <w:bCs/>
          <w:szCs w:val="22"/>
        </w:rPr>
        <w:t>int</w:t>
      </w:r>
      <w:proofErr w:type="spellEnd"/>
      <w:r w:rsidRPr="00B16061">
        <w:rPr>
          <w:rFonts w:ascii="Courier New" w:hAnsi="Courier New" w:cs="Courier New"/>
          <w:b/>
          <w:bCs/>
          <w:szCs w:val="22"/>
        </w:rPr>
        <w:t xml:space="preserve"> </w:t>
      </w:r>
      <w:proofErr w:type="spellStart"/>
      <w:r w:rsidRPr="00B16061">
        <w:rPr>
          <w:rFonts w:ascii="Courier New" w:hAnsi="Courier New" w:cs="Courier New"/>
          <w:b/>
          <w:bCs/>
          <w:szCs w:val="22"/>
        </w:rPr>
        <w:t>next_prime_</w:t>
      </w:r>
      <w:proofErr w:type="gramStart"/>
      <w:r w:rsidRPr="00B16061">
        <w:rPr>
          <w:rFonts w:ascii="Courier New" w:hAnsi="Courier New" w:cs="Courier New"/>
          <w:b/>
          <w:bCs/>
          <w:szCs w:val="22"/>
        </w:rPr>
        <w:t>number</w:t>
      </w:r>
      <w:proofErr w:type="spellEnd"/>
      <w:r w:rsidRPr="00B16061">
        <w:rPr>
          <w:rFonts w:ascii="Courier New" w:hAnsi="Courier New" w:cs="Courier New"/>
          <w:b/>
          <w:bCs/>
          <w:szCs w:val="22"/>
        </w:rPr>
        <w:t>(</w:t>
      </w:r>
      <w:proofErr w:type="spellStart"/>
      <w:proofErr w:type="gramEnd"/>
      <w:r w:rsidRPr="00B16061">
        <w:rPr>
          <w:rFonts w:ascii="Courier New" w:hAnsi="Courier New" w:cs="Courier New"/>
          <w:b/>
          <w:bCs/>
          <w:szCs w:val="22"/>
        </w:rPr>
        <w:t>int</w:t>
      </w:r>
      <w:proofErr w:type="spellEnd"/>
      <w:r w:rsidRPr="00B16061">
        <w:rPr>
          <w:rFonts w:ascii="Courier New" w:hAnsi="Courier New" w:cs="Courier New"/>
          <w:b/>
          <w:bCs/>
          <w:szCs w:val="22"/>
        </w:rPr>
        <w:t xml:space="preserve"> n);</w:t>
      </w:r>
    </w:p>
    <w:p w:rsidR="00B16061" w:rsidRPr="00B16061" w:rsidRDefault="00B16061" w:rsidP="00B16061">
      <w:pPr>
        <w:spacing w:before="120" w:line="288" w:lineRule="auto"/>
        <w:rPr>
          <w:rFonts w:ascii="Courier New" w:hAnsi="Courier New" w:cs="Courier New"/>
          <w:b/>
          <w:bCs/>
          <w:szCs w:val="22"/>
        </w:rPr>
      </w:pPr>
      <w:proofErr w:type="spellStart"/>
      <w:r w:rsidRPr="00B16061">
        <w:rPr>
          <w:rFonts w:ascii="Courier New" w:hAnsi="Courier New" w:cs="Courier New"/>
          <w:b/>
          <w:bCs/>
          <w:szCs w:val="22"/>
        </w:rPr>
        <w:t>int</w:t>
      </w:r>
      <w:proofErr w:type="spellEnd"/>
      <w:r w:rsidRPr="00B16061">
        <w:rPr>
          <w:rFonts w:ascii="Courier New" w:hAnsi="Courier New" w:cs="Courier New"/>
          <w:b/>
          <w:bCs/>
          <w:szCs w:val="22"/>
        </w:rPr>
        <w:t xml:space="preserve"> </w:t>
      </w:r>
      <w:proofErr w:type="spellStart"/>
      <w:r w:rsidRPr="00B16061">
        <w:rPr>
          <w:rFonts w:ascii="Courier New" w:hAnsi="Courier New" w:cs="Courier New"/>
          <w:b/>
          <w:bCs/>
          <w:szCs w:val="22"/>
        </w:rPr>
        <w:t>check_</w:t>
      </w:r>
      <w:proofErr w:type="gramStart"/>
      <w:r w:rsidRPr="00B16061">
        <w:rPr>
          <w:rFonts w:ascii="Courier New" w:hAnsi="Courier New" w:cs="Courier New"/>
          <w:b/>
          <w:bCs/>
          <w:szCs w:val="22"/>
        </w:rPr>
        <w:t>Goldbach</w:t>
      </w:r>
      <w:proofErr w:type="spellEnd"/>
      <w:r w:rsidRPr="00B16061">
        <w:rPr>
          <w:rFonts w:ascii="Courier New" w:hAnsi="Courier New" w:cs="Courier New"/>
          <w:b/>
          <w:bCs/>
          <w:szCs w:val="22"/>
        </w:rPr>
        <w:t>(</w:t>
      </w:r>
      <w:proofErr w:type="spellStart"/>
      <w:proofErr w:type="gramEnd"/>
      <w:r w:rsidRPr="00B16061">
        <w:rPr>
          <w:rFonts w:ascii="Courier New" w:hAnsi="Courier New" w:cs="Courier New"/>
          <w:b/>
          <w:bCs/>
          <w:szCs w:val="22"/>
        </w:rPr>
        <w:t>int</w:t>
      </w:r>
      <w:proofErr w:type="spellEnd"/>
      <w:r w:rsidRPr="00B16061">
        <w:rPr>
          <w:rFonts w:ascii="Courier New" w:hAnsi="Courier New" w:cs="Courier New"/>
          <w:b/>
          <w:bCs/>
          <w:szCs w:val="22"/>
        </w:rPr>
        <w:t xml:space="preserve"> n);</w:t>
      </w:r>
    </w:p>
    <w:p w:rsidR="00B16061" w:rsidRPr="000231C6" w:rsidRDefault="00B16061" w:rsidP="00B16061">
      <w:pPr>
        <w:spacing w:line="216" w:lineRule="auto"/>
        <w:rPr>
          <w:rFonts w:ascii="Tahoma" w:hAnsi="Tahoma" w:cs="Tahoma"/>
          <w:b/>
          <w:bCs/>
        </w:rPr>
      </w:pPr>
    </w:p>
    <w:p w:rsidR="00B16061" w:rsidRPr="000231C6" w:rsidRDefault="00B16061" w:rsidP="00B16061">
      <w:pPr>
        <w:spacing w:line="216" w:lineRule="auto"/>
        <w:rPr>
          <w:rFonts w:ascii="Tahoma" w:hAnsi="Tahoma" w:cs="Tahoma"/>
          <w:b/>
          <w:bCs/>
          <w:rtl/>
          <w:lang w:bidi="fa-IR"/>
        </w:rPr>
      </w:pPr>
    </w:p>
    <w:p w:rsidR="00B16061" w:rsidRPr="000231C6" w:rsidRDefault="00B16061" w:rsidP="00B16061">
      <w:pPr>
        <w:autoSpaceDE w:val="0"/>
        <w:autoSpaceDN w:val="0"/>
        <w:bidi/>
        <w:adjustRightInd w:val="0"/>
        <w:jc w:val="both"/>
        <w:rPr>
          <w:rFonts w:ascii="Tahoma" w:hAnsi="Tahoma" w:cs="Tahoma"/>
          <w:sz w:val="22"/>
          <w:rtl/>
          <w:lang w:bidi="fa-IR"/>
        </w:rPr>
      </w:pPr>
      <w:r w:rsidRPr="000231C6">
        <w:rPr>
          <w:rFonts w:ascii="Tahoma" w:hAnsi="Tahoma" w:cs="Tahoma"/>
          <w:sz w:val="22"/>
          <w:rtl/>
          <w:lang w:bidi="fa-IR"/>
        </w:rPr>
        <w:t xml:space="preserve">با استفاده از اين توابع، تابع </w:t>
      </w:r>
      <w:r w:rsidRPr="000231C6">
        <w:rPr>
          <w:rFonts w:ascii="Tahoma" w:hAnsi="Tahoma" w:cs="Tahoma"/>
          <w:sz w:val="22"/>
          <w:lang w:bidi="fa-IR"/>
        </w:rPr>
        <w:t>main</w:t>
      </w:r>
      <w:r w:rsidRPr="000231C6">
        <w:rPr>
          <w:rFonts w:ascii="Tahoma" w:hAnsi="Tahoma" w:cs="Tahoma"/>
          <w:sz w:val="22"/>
          <w:rtl/>
          <w:lang w:bidi="fa-IR"/>
        </w:rPr>
        <w:t xml:space="preserve"> را بنويسيد كه يك عدد را از كاربر بگيرد و اين حدس را براي تمام اعداد زوج بزرگتر از دو و كوچكتر از اين عدد بررسي كرده و دو مقدار عدد اول مورد نظر را چاپ كند.</w:t>
      </w:r>
    </w:p>
    <w:p w:rsidR="00B16061" w:rsidRPr="000231C6" w:rsidRDefault="00B16061" w:rsidP="00B16061">
      <w:pPr>
        <w:autoSpaceDE w:val="0"/>
        <w:autoSpaceDN w:val="0"/>
        <w:bidi/>
        <w:adjustRightInd w:val="0"/>
        <w:jc w:val="both"/>
        <w:rPr>
          <w:rFonts w:ascii="Tahoma" w:hAnsi="Tahoma" w:cs="Tahoma"/>
          <w:sz w:val="22"/>
          <w:lang w:bidi="fa-IR"/>
        </w:rPr>
      </w:pPr>
    </w:p>
    <w:p w:rsidR="00B16061" w:rsidRPr="000231C6" w:rsidRDefault="00B16061" w:rsidP="00B16061">
      <w:pPr>
        <w:autoSpaceDE w:val="0"/>
        <w:autoSpaceDN w:val="0"/>
        <w:bidi/>
        <w:adjustRightInd w:val="0"/>
        <w:spacing w:line="288" w:lineRule="auto"/>
        <w:jc w:val="both"/>
        <w:rPr>
          <w:rFonts w:ascii="Tahoma" w:hAnsi="Tahoma" w:cs="Tahoma"/>
          <w:sz w:val="22"/>
          <w:rtl/>
          <w:lang w:bidi="fa-IR"/>
        </w:rPr>
      </w:pPr>
      <w:r w:rsidRPr="000231C6">
        <w:rPr>
          <w:rFonts w:ascii="Tahoma" w:hAnsi="Tahoma" w:cs="Tahoma"/>
          <w:sz w:val="22"/>
          <w:rtl/>
          <w:lang w:bidi="fa-IR"/>
        </w:rPr>
        <w:t>فرمت ورودي:</w:t>
      </w:r>
    </w:p>
    <w:p w:rsidR="00B16061" w:rsidRPr="000231C6" w:rsidRDefault="00B16061" w:rsidP="00B16061">
      <w:pPr>
        <w:autoSpaceDE w:val="0"/>
        <w:autoSpaceDN w:val="0"/>
        <w:adjustRightInd w:val="0"/>
        <w:spacing w:line="288" w:lineRule="auto"/>
        <w:jc w:val="both"/>
        <w:rPr>
          <w:rFonts w:ascii="Tahoma" w:hAnsi="Tahoma" w:cs="Tahoma"/>
          <w:color w:val="C00000"/>
          <w:sz w:val="22"/>
          <w:lang w:bidi="fa-IR"/>
        </w:rPr>
      </w:pPr>
      <w:del w:id="80" w:author="Parham Alvani" w:date="2017-11-18T18:10:00Z">
        <w:r w:rsidRPr="000231C6" w:rsidDel="00A32B02">
          <w:rPr>
            <w:rFonts w:ascii="Tahoma" w:hAnsi="Tahoma" w:cs="Tahoma"/>
            <w:color w:val="0070C0"/>
            <w:sz w:val="22"/>
            <w:lang w:bidi="fa-IR"/>
          </w:rPr>
          <w:delText xml:space="preserve">Enter n: </w:delText>
        </w:r>
      </w:del>
      <w:r w:rsidRPr="000231C6">
        <w:rPr>
          <w:rFonts w:ascii="Tahoma" w:hAnsi="Tahoma" w:cs="Tahoma"/>
          <w:color w:val="C00000"/>
          <w:sz w:val="22"/>
          <w:lang w:bidi="fa-IR"/>
        </w:rPr>
        <w:t>&lt;n&gt;</w:t>
      </w:r>
    </w:p>
    <w:p w:rsidR="00B16061" w:rsidRPr="000231C6" w:rsidRDefault="00B16061" w:rsidP="00B16061">
      <w:pPr>
        <w:autoSpaceDE w:val="0"/>
        <w:autoSpaceDN w:val="0"/>
        <w:adjustRightInd w:val="0"/>
        <w:spacing w:line="288" w:lineRule="auto"/>
        <w:jc w:val="both"/>
        <w:rPr>
          <w:rFonts w:ascii="Tahoma" w:hAnsi="Tahoma" w:cs="Tahoma"/>
          <w:color w:val="0070C0"/>
          <w:sz w:val="22"/>
          <w:lang w:bidi="fa-IR"/>
        </w:rPr>
      </w:pPr>
    </w:p>
    <w:p w:rsidR="00B16061" w:rsidRPr="000231C6" w:rsidRDefault="00B16061" w:rsidP="00B16061">
      <w:pPr>
        <w:autoSpaceDE w:val="0"/>
        <w:autoSpaceDN w:val="0"/>
        <w:bidi/>
        <w:adjustRightInd w:val="0"/>
        <w:spacing w:line="288" w:lineRule="auto"/>
        <w:jc w:val="both"/>
        <w:rPr>
          <w:rFonts w:ascii="Tahoma" w:hAnsi="Tahoma" w:cs="Tahoma"/>
          <w:sz w:val="22"/>
          <w:lang w:bidi="fa-IR"/>
        </w:rPr>
      </w:pPr>
      <w:r w:rsidRPr="000231C6">
        <w:rPr>
          <w:rFonts w:ascii="Tahoma" w:hAnsi="Tahoma" w:cs="Tahoma"/>
          <w:sz w:val="22"/>
          <w:rtl/>
          <w:lang w:bidi="fa-IR"/>
        </w:rPr>
        <w:t>فرمت خروجي:</w:t>
      </w:r>
    </w:p>
    <w:p w:rsidR="00B16061" w:rsidRPr="000231C6" w:rsidRDefault="00B16061" w:rsidP="00B16061">
      <w:pPr>
        <w:autoSpaceDE w:val="0"/>
        <w:autoSpaceDN w:val="0"/>
        <w:adjustRightInd w:val="0"/>
        <w:jc w:val="both"/>
        <w:rPr>
          <w:rFonts w:ascii="Tahoma" w:hAnsi="Tahoma" w:cs="Tahoma"/>
          <w:color w:val="0070C0"/>
          <w:sz w:val="22"/>
          <w:lang w:bidi="fa-IR"/>
        </w:rPr>
      </w:pPr>
      <w:r w:rsidRPr="000231C6">
        <w:rPr>
          <w:rFonts w:ascii="Tahoma" w:hAnsi="Tahoma" w:cs="Tahoma"/>
          <w:color w:val="0070C0"/>
          <w:sz w:val="22"/>
          <w:lang w:bidi="fa-IR"/>
        </w:rPr>
        <w:lastRenderedPageBreak/>
        <w:t>Even number: &lt;e&gt;</w:t>
      </w:r>
    </w:p>
    <w:p w:rsidR="00B16061" w:rsidRPr="000231C6" w:rsidRDefault="00B16061" w:rsidP="00B16061">
      <w:pPr>
        <w:autoSpaceDE w:val="0"/>
        <w:autoSpaceDN w:val="0"/>
        <w:adjustRightInd w:val="0"/>
        <w:jc w:val="both"/>
        <w:rPr>
          <w:rFonts w:ascii="Tahoma" w:hAnsi="Tahoma" w:cs="Tahoma"/>
          <w:color w:val="0070C0"/>
          <w:sz w:val="22"/>
          <w:lang w:bidi="fa-IR"/>
        </w:rPr>
      </w:pPr>
      <w:r w:rsidRPr="000231C6">
        <w:rPr>
          <w:rFonts w:ascii="Tahoma" w:hAnsi="Tahoma" w:cs="Tahoma"/>
          <w:color w:val="0070C0"/>
          <w:sz w:val="22"/>
          <w:lang w:bidi="fa-IR"/>
        </w:rPr>
        <w:t>Prime 1: &lt;p&gt;</w:t>
      </w:r>
    </w:p>
    <w:p w:rsidR="00B16061" w:rsidRPr="000231C6" w:rsidDel="002877DF" w:rsidRDefault="00B16061" w:rsidP="00B16061">
      <w:pPr>
        <w:autoSpaceDE w:val="0"/>
        <w:autoSpaceDN w:val="0"/>
        <w:adjustRightInd w:val="0"/>
        <w:jc w:val="both"/>
        <w:rPr>
          <w:del w:id="81" w:author="Parham Alvani" w:date="2017-11-18T18:10:00Z"/>
          <w:rFonts w:ascii="Tahoma" w:hAnsi="Tahoma" w:cs="Tahoma"/>
          <w:color w:val="0070C0"/>
          <w:sz w:val="22"/>
          <w:lang w:bidi="fa-IR"/>
        </w:rPr>
      </w:pPr>
      <w:r w:rsidRPr="000231C6">
        <w:rPr>
          <w:rFonts w:ascii="Tahoma" w:hAnsi="Tahoma" w:cs="Tahoma"/>
          <w:color w:val="0070C0"/>
          <w:sz w:val="22"/>
          <w:lang w:bidi="fa-IR"/>
        </w:rPr>
        <w:t>Prime 2: &lt;p&gt;</w:t>
      </w:r>
    </w:p>
    <w:p w:rsidR="00B16061" w:rsidRPr="000231C6" w:rsidRDefault="00B16061" w:rsidP="002877DF">
      <w:pPr>
        <w:autoSpaceDE w:val="0"/>
        <w:autoSpaceDN w:val="0"/>
        <w:adjustRightInd w:val="0"/>
        <w:jc w:val="both"/>
        <w:rPr>
          <w:rFonts w:ascii="Tahoma" w:hAnsi="Tahoma" w:cs="Tahoma"/>
          <w:color w:val="0070C0"/>
          <w:sz w:val="22"/>
          <w:lang w:bidi="fa-IR"/>
        </w:rPr>
        <w:pPrChange w:id="82" w:author="Parham Alvani" w:date="2017-11-18T18:10:00Z">
          <w:pPr>
            <w:autoSpaceDE w:val="0"/>
            <w:autoSpaceDN w:val="0"/>
            <w:adjustRightInd w:val="0"/>
            <w:jc w:val="both"/>
          </w:pPr>
        </w:pPrChange>
      </w:pPr>
    </w:p>
    <w:p w:rsidR="00B16061" w:rsidRPr="000231C6" w:rsidRDefault="00B16061" w:rsidP="00B16061">
      <w:pPr>
        <w:autoSpaceDE w:val="0"/>
        <w:autoSpaceDN w:val="0"/>
        <w:adjustRightInd w:val="0"/>
        <w:jc w:val="both"/>
        <w:rPr>
          <w:rFonts w:ascii="Tahoma" w:hAnsi="Tahoma" w:cs="Tahoma"/>
          <w:color w:val="0070C0"/>
          <w:sz w:val="22"/>
          <w:lang w:bidi="fa-IR"/>
        </w:rPr>
      </w:pPr>
      <w:r w:rsidRPr="000231C6">
        <w:rPr>
          <w:rFonts w:ascii="Tahoma" w:hAnsi="Tahoma" w:cs="Tahoma"/>
          <w:color w:val="0070C0"/>
          <w:sz w:val="22"/>
          <w:lang w:bidi="fa-IR"/>
        </w:rPr>
        <w:t>Even number: &lt;e&gt;</w:t>
      </w:r>
    </w:p>
    <w:p w:rsidR="00B16061" w:rsidRPr="000231C6" w:rsidRDefault="00B16061" w:rsidP="00B16061">
      <w:pPr>
        <w:autoSpaceDE w:val="0"/>
        <w:autoSpaceDN w:val="0"/>
        <w:adjustRightInd w:val="0"/>
        <w:jc w:val="both"/>
        <w:rPr>
          <w:rFonts w:ascii="Tahoma" w:hAnsi="Tahoma" w:cs="Tahoma"/>
          <w:color w:val="0070C0"/>
          <w:sz w:val="22"/>
          <w:lang w:bidi="fa-IR"/>
        </w:rPr>
      </w:pPr>
      <w:r w:rsidRPr="000231C6">
        <w:rPr>
          <w:rFonts w:ascii="Tahoma" w:hAnsi="Tahoma" w:cs="Tahoma"/>
          <w:color w:val="0070C0"/>
          <w:sz w:val="22"/>
          <w:lang w:bidi="fa-IR"/>
        </w:rPr>
        <w:t>Prime 1: &lt;p&gt;</w:t>
      </w:r>
    </w:p>
    <w:p w:rsidR="00B16061" w:rsidRPr="000231C6" w:rsidDel="002877DF" w:rsidRDefault="00B16061" w:rsidP="00B16061">
      <w:pPr>
        <w:autoSpaceDE w:val="0"/>
        <w:autoSpaceDN w:val="0"/>
        <w:adjustRightInd w:val="0"/>
        <w:jc w:val="both"/>
        <w:rPr>
          <w:del w:id="83" w:author="Parham Alvani" w:date="2017-11-18T18:10:00Z"/>
          <w:rFonts w:ascii="Tahoma" w:hAnsi="Tahoma" w:cs="Tahoma"/>
          <w:color w:val="0070C0"/>
          <w:sz w:val="22"/>
          <w:lang w:bidi="fa-IR"/>
        </w:rPr>
      </w:pPr>
      <w:r w:rsidRPr="000231C6">
        <w:rPr>
          <w:rFonts w:ascii="Tahoma" w:hAnsi="Tahoma" w:cs="Tahoma"/>
          <w:color w:val="0070C0"/>
          <w:sz w:val="22"/>
          <w:lang w:bidi="fa-IR"/>
        </w:rPr>
        <w:t>Prime 2: &lt;p&gt;</w:t>
      </w:r>
      <w:bookmarkStart w:id="84" w:name="_GoBack"/>
      <w:bookmarkEnd w:id="84"/>
    </w:p>
    <w:p w:rsidR="00B16061" w:rsidRPr="000231C6" w:rsidRDefault="00B16061" w:rsidP="002877DF">
      <w:pPr>
        <w:autoSpaceDE w:val="0"/>
        <w:autoSpaceDN w:val="0"/>
        <w:adjustRightInd w:val="0"/>
        <w:jc w:val="both"/>
        <w:rPr>
          <w:rFonts w:ascii="Tahoma" w:hAnsi="Tahoma" w:cs="Tahoma"/>
          <w:color w:val="0070C0"/>
          <w:sz w:val="22"/>
          <w:lang w:bidi="fa-IR"/>
        </w:rPr>
        <w:pPrChange w:id="85" w:author="Parham Alvani" w:date="2017-11-18T18:10:00Z">
          <w:pPr>
            <w:autoSpaceDE w:val="0"/>
            <w:autoSpaceDN w:val="0"/>
            <w:adjustRightInd w:val="0"/>
            <w:jc w:val="both"/>
          </w:pPr>
        </w:pPrChange>
      </w:pPr>
    </w:p>
    <w:p w:rsidR="00B16061" w:rsidRPr="000231C6" w:rsidRDefault="00B16061" w:rsidP="00B16061">
      <w:pPr>
        <w:autoSpaceDE w:val="0"/>
        <w:autoSpaceDN w:val="0"/>
        <w:adjustRightInd w:val="0"/>
        <w:jc w:val="both"/>
        <w:rPr>
          <w:rFonts w:ascii="Tahoma" w:hAnsi="Tahoma" w:cs="Tahoma"/>
          <w:color w:val="0070C0"/>
          <w:sz w:val="22"/>
          <w:lang w:bidi="fa-IR"/>
        </w:rPr>
      </w:pPr>
      <w:r w:rsidRPr="000231C6">
        <w:rPr>
          <w:rFonts w:ascii="Tahoma" w:hAnsi="Tahoma" w:cs="Tahoma"/>
          <w:color w:val="0070C0"/>
          <w:sz w:val="22"/>
          <w:lang w:bidi="fa-IR"/>
        </w:rPr>
        <w:t>…</w:t>
      </w:r>
    </w:p>
    <w:p w:rsidR="00B16061" w:rsidRPr="000231C6" w:rsidRDefault="00B16061" w:rsidP="00B16061">
      <w:pPr>
        <w:bidi/>
        <w:spacing w:line="216" w:lineRule="auto"/>
        <w:jc w:val="both"/>
        <w:rPr>
          <w:rFonts w:ascii="Tahoma" w:hAnsi="Tahoma" w:cs="Tahoma"/>
          <w:rtl/>
          <w:lang w:bidi="fa-IR"/>
        </w:rPr>
      </w:pPr>
    </w:p>
    <w:p w:rsidR="004308A5" w:rsidRDefault="004308A5" w:rsidP="008C786F">
      <w:pPr>
        <w:bidi/>
        <w:spacing w:before="120" w:line="288" w:lineRule="auto"/>
        <w:jc w:val="both"/>
        <w:rPr>
          <w:rFonts w:ascii="Tahoma" w:hAnsi="Tahoma" w:cs="Tahoma"/>
          <w:rtl/>
          <w:lang w:bidi="fa-IR"/>
        </w:rPr>
      </w:pPr>
    </w:p>
    <w:p w:rsidR="008D06EE" w:rsidRPr="00912DD3" w:rsidRDefault="00C821CB" w:rsidP="008D06EE">
      <w:pPr>
        <w:autoSpaceDE w:val="0"/>
        <w:autoSpaceDN w:val="0"/>
        <w:bidi/>
        <w:adjustRightInd w:val="0"/>
        <w:jc w:val="both"/>
        <w:rPr>
          <w:rFonts w:ascii="Tahoma" w:hAnsi="Tahoma" w:cs="Tahoma"/>
          <w:sz w:val="22"/>
          <w:lang w:bidi="fa-IR"/>
        </w:rPr>
      </w:pPr>
      <w:r>
        <w:rPr>
          <w:rFonts w:ascii="Tahoma" w:hAnsi="Tahoma" w:cs="Tahoma" w:hint="cs"/>
          <w:b/>
          <w:bCs/>
          <w:sz w:val="20"/>
          <w:szCs w:val="22"/>
          <w:rtl/>
          <w:lang w:bidi="fa-IR"/>
        </w:rPr>
        <w:t xml:space="preserve">5- </w:t>
      </w:r>
      <w:r w:rsidR="008D06EE" w:rsidRPr="00EC5DDD">
        <w:rPr>
          <w:rFonts w:ascii="Tahoma" w:hAnsi="Tahoma" w:cs="Tahoma"/>
          <w:b/>
          <w:bCs/>
          <w:color w:val="FF0000"/>
          <w:sz w:val="22"/>
          <w:rtl/>
          <w:lang w:bidi="fa-IR"/>
        </w:rPr>
        <w:t xml:space="preserve">بازي حدس زدن </w:t>
      </w:r>
      <w:r w:rsidR="008D06EE" w:rsidRPr="00912DD3">
        <w:rPr>
          <w:rFonts w:ascii="Tahoma" w:hAnsi="Tahoma" w:cs="Tahoma"/>
          <w:b/>
          <w:bCs/>
          <w:sz w:val="22"/>
          <w:rtl/>
          <w:lang w:bidi="fa-IR"/>
        </w:rPr>
        <w:t>اعداد</w:t>
      </w:r>
      <w:r w:rsidR="008D06EE" w:rsidRPr="00912DD3">
        <w:rPr>
          <w:rFonts w:ascii="Tahoma" w:hAnsi="Tahoma" w:cs="Tahoma"/>
          <w:sz w:val="22"/>
          <w:rtl/>
          <w:lang w:bidi="fa-IR"/>
        </w:rPr>
        <w:t>: (30 نمره)</w:t>
      </w:r>
    </w:p>
    <w:p w:rsidR="008D06EE" w:rsidRPr="00912DD3" w:rsidRDefault="008D06EE" w:rsidP="008D06EE">
      <w:pPr>
        <w:autoSpaceDE w:val="0"/>
        <w:autoSpaceDN w:val="0"/>
        <w:bidi/>
        <w:adjustRightInd w:val="0"/>
        <w:jc w:val="both"/>
        <w:rPr>
          <w:rFonts w:ascii="Tahoma" w:hAnsi="Tahoma" w:cs="Tahoma"/>
          <w:sz w:val="22"/>
          <w:rtl/>
          <w:lang w:bidi="fa-IR"/>
        </w:rPr>
      </w:pPr>
      <w:r w:rsidRPr="00912DD3">
        <w:rPr>
          <w:rFonts w:ascii="Tahoma" w:hAnsi="Tahoma" w:cs="Tahoma"/>
          <w:sz w:val="22"/>
          <w:rtl/>
          <w:lang w:bidi="fa-IR"/>
        </w:rPr>
        <w:t>در تمرين هدف اين است كه بازي ساده حدس اعداد نوشته شود. اين برنامه يه اين صورت عمل مي‌كند كه در ابتدا نوبت كامپيوتر است بنابراين برنامه عددي بين 0 تا 1000 را در نظر مي‌گيرد. كاربر سعي مي‌كند اين عدد را پيدا كند. به ازاي هر عددي كه كاربر حدس مي‌زند برنامه مشخص مي‌كند كه آيا اين حدس از عدد مد نظر بزرگتر يا كوچكتر است. زماني كه كاربر عدد مد نظر كامپيوتر را به درستي حدس زد، نوبت كاربر مي‌شود و اين بار كامپيوتر سعي مي‌كند عدد را حدس بزند و كاربر براي هر حدس كامپيوتر، بزرگي يا كوچكي آنرا مشخص مي‌كند. با حدس درست برنامه نوبت كامپيوتر مي‌شود و اين‌ بازي ادامه مي‌يابد تا جايي كه كاربر سه بار عدد 0 را پشت سر هم وارد كند. زماني كه بازي تمام شد در انتها برنامه تعداد حدس‌هاي غلطي كه كاربر و كامپيوتر در كل بازي داشته‌اند را چاپ مي‌كند.</w:t>
      </w:r>
    </w:p>
    <w:p w:rsidR="008D06EE" w:rsidRPr="00912DD3" w:rsidRDefault="008D06EE" w:rsidP="008D06EE">
      <w:pPr>
        <w:autoSpaceDE w:val="0"/>
        <w:autoSpaceDN w:val="0"/>
        <w:bidi/>
        <w:adjustRightInd w:val="0"/>
        <w:jc w:val="both"/>
        <w:rPr>
          <w:rFonts w:ascii="Tahoma" w:hAnsi="Tahoma" w:cs="Tahoma"/>
          <w:sz w:val="22"/>
          <w:rtl/>
          <w:lang w:bidi="fa-IR"/>
        </w:rPr>
      </w:pPr>
      <w:r w:rsidRPr="00912DD3">
        <w:rPr>
          <w:rFonts w:ascii="Tahoma" w:hAnsi="Tahoma" w:cs="Tahoma"/>
          <w:sz w:val="22"/>
          <w:rtl/>
          <w:lang w:bidi="fa-IR"/>
        </w:rPr>
        <w:t xml:space="preserve">برنامه خود را طوري بنويسيد كه </w:t>
      </w:r>
      <w:r w:rsidRPr="00912DD3">
        <w:rPr>
          <w:rFonts w:ascii="Tahoma" w:hAnsi="Tahoma" w:cs="Tahoma"/>
          <w:b/>
          <w:bCs/>
          <w:sz w:val="20"/>
          <w:szCs w:val="22"/>
          <w:rtl/>
          <w:lang w:bidi="fa-IR"/>
        </w:rPr>
        <w:t>به طور متوسط كمترين مقايسه‌ها</w:t>
      </w:r>
      <w:r w:rsidRPr="00912DD3">
        <w:rPr>
          <w:rFonts w:ascii="Tahoma" w:hAnsi="Tahoma" w:cs="Tahoma"/>
          <w:sz w:val="20"/>
          <w:szCs w:val="22"/>
          <w:rtl/>
          <w:lang w:bidi="fa-IR"/>
        </w:rPr>
        <w:t xml:space="preserve"> </w:t>
      </w:r>
      <w:r w:rsidRPr="00912DD3">
        <w:rPr>
          <w:rFonts w:ascii="Tahoma" w:hAnsi="Tahoma" w:cs="Tahoma"/>
          <w:sz w:val="22"/>
          <w:rtl/>
          <w:lang w:bidi="fa-IR"/>
        </w:rPr>
        <w:t>را داشته باشد.</w:t>
      </w:r>
    </w:p>
    <w:p w:rsidR="008D06EE" w:rsidRDefault="008D06EE" w:rsidP="008D06EE">
      <w:pPr>
        <w:autoSpaceDE w:val="0"/>
        <w:autoSpaceDN w:val="0"/>
        <w:bidi/>
        <w:adjustRightInd w:val="0"/>
        <w:jc w:val="both"/>
        <w:rPr>
          <w:rFonts w:ascii="Tahoma" w:hAnsi="Tahoma" w:cs="Tahoma"/>
          <w:sz w:val="22"/>
          <w:rtl/>
          <w:lang w:bidi="fa-IR"/>
        </w:rPr>
      </w:pPr>
    </w:p>
    <w:p w:rsidR="008D06EE" w:rsidRPr="00235C55" w:rsidRDefault="008D06EE" w:rsidP="008D06EE">
      <w:pPr>
        <w:autoSpaceDE w:val="0"/>
        <w:autoSpaceDN w:val="0"/>
        <w:bidi/>
        <w:adjustRightInd w:val="0"/>
        <w:jc w:val="both"/>
        <w:rPr>
          <w:rFonts w:ascii="Tahoma" w:hAnsi="Tahoma" w:cs="Tahoma"/>
          <w:rtl/>
          <w:lang w:bidi="fa-IR"/>
        </w:rPr>
      </w:pPr>
      <w:r w:rsidRPr="008244C0">
        <w:rPr>
          <w:rFonts w:ascii="Tahoma" w:hAnsi="Tahoma" w:cs="Tahoma" w:hint="cs"/>
          <w:b/>
          <w:bCs/>
          <w:rtl/>
          <w:lang w:bidi="fa-IR"/>
        </w:rPr>
        <w:t>اختياري</w:t>
      </w:r>
      <w:r>
        <w:rPr>
          <w:rFonts w:ascii="Tahoma" w:hAnsi="Tahoma" w:cs="Tahoma" w:hint="cs"/>
          <w:rtl/>
          <w:lang w:bidi="fa-IR"/>
        </w:rPr>
        <w:t xml:space="preserve">. برنامه كامپيوتري در بازي تقلب مي‌كند!!!. برنامه هر بار جواب درست را در خصوص كوچك يا بزرگ بودن حدس كاربر نمي‌دهد! بلكه يك مقدار </w:t>
      </w:r>
      <w:r>
        <w:rPr>
          <w:rFonts w:ascii="Tahoma" w:hAnsi="Tahoma" w:cs="Tahoma"/>
          <w:lang w:bidi="fa-IR"/>
        </w:rPr>
        <w:t>x</w:t>
      </w:r>
      <w:r>
        <w:rPr>
          <w:rFonts w:ascii="Tahoma" w:hAnsi="Tahoma" w:cs="Tahoma" w:hint="cs"/>
          <w:rtl/>
          <w:lang w:bidi="fa-IR"/>
        </w:rPr>
        <w:t xml:space="preserve"> وجود دارد كه نشان دهنده احتمال تقلب كامپيوتر است. مثلا اگر </w:t>
      </w:r>
      <w:r>
        <w:rPr>
          <w:rFonts w:ascii="Tahoma" w:hAnsi="Tahoma" w:cs="Tahoma"/>
          <w:lang w:bidi="fa-IR"/>
        </w:rPr>
        <w:t>x=0</w:t>
      </w:r>
      <w:r>
        <w:rPr>
          <w:rFonts w:ascii="Tahoma" w:hAnsi="Tahoma" w:cs="Tahoma" w:hint="cs"/>
          <w:rtl/>
          <w:lang w:bidi="fa-IR"/>
        </w:rPr>
        <w:t xml:space="preserve"> باشد يعني هيچ تقلبي در كار نيست. </w:t>
      </w:r>
      <w:r>
        <w:rPr>
          <w:rFonts w:ascii="Tahoma" w:hAnsi="Tahoma" w:cs="Tahoma"/>
          <w:lang w:bidi="fa-IR"/>
        </w:rPr>
        <w:t>x=0.5</w:t>
      </w:r>
      <w:r>
        <w:rPr>
          <w:rFonts w:ascii="Tahoma" w:hAnsi="Tahoma" w:cs="Tahoma" w:hint="cs"/>
          <w:rtl/>
          <w:lang w:bidi="fa-IR"/>
        </w:rPr>
        <w:t xml:space="preserve"> به معني غلط بودن جواب‌هاي كامپيوتر در 50% موارد است. برنامه بازي را به نحوي تغيير دهيد كه در ابتداي بازي مقدار </w:t>
      </w:r>
      <w:r>
        <w:rPr>
          <w:rFonts w:ascii="Tahoma" w:hAnsi="Tahoma" w:cs="Tahoma"/>
          <w:lang w:bidi="fa-IR"/>
        </w:rPr>
        <w:t>x</w:t>
      </w:r>
      <w:r>
        <w:rPr>
          <w:rFonts w:ascii="Tahoma" w:hAnsi="Tahoma" w:cs="Tahoma" w:hint="cs"/>
          <w:rtl/>
          <w:lang w:bidi="fa-IR"/>
        </w:rPr>
        <w:t xml:space="preserve"> را از كاربر بگيرد و در ادامه به همان ميزان در بازي تقلب كند.</w:t>
      </w:r>
    </w:p>
    <w:p w:rsidR="008D06EE" w:rsidRPr="00235C55" w:rsidRDefault="008D06EE" w:rsidP="008D06EE">
      <w:pPr>
        <w:autoSpaceDE w:val="0"/>
        <w:autoSpaceDN w:val="0"/>
        <w:bidi/>
        <w:adjustRightInd w:val="0"/>
        <w:ind w:left="-7"/>
        <w:jc w:val="both"/>
        <w:rPr>
          <w:rFonts w:ascii="Tahoma" w:hAnsi="Tahoma" w:cs="Tahoma"/>
          <w:rtl/>
          <w:lang w:bidi="fa-IR"/>
        </w:rPr>
      </w:pPr>
    </w:p>
    <w:sectPr w:rsidR="008D06EE" w:rsidRPr="00235C55">
      <w:pgSz w:w="12240" w:h="1584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WenQuanYi Zen Hei Sharp">
    <w:altName w:val="MS Mincho"/>
    <w:charset w:val="80"/>
    <w:family w:val="auto"/>
    <w:pitch w:val="variable"/>
  </w:font>
  <w:font w:name="Times New Roman">
    <w:panose1 w:val="02020603050405020304"/>
    <w:charset w:val="00"/>
    <w:family w:val="roman"/>
    <w:pitch w:val="variable"/>
    <w:sig w:usb0="E0002AFF" w:usb1="C0007841" w:usb2="00000009" w:usb3="00000000" w:csb0="000001FF" w:csb1="00000000"/>
  </w:font>
  <w:font w:name="Lohit Devanagari">
    <w:altName w:val="MS Mincho"/>
    <w:charset w:val="80"/>
    <w:family w:val="auto"/>
    <w:pitch w:val="variable"/>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42DC4"/>
    <w:multiLevelType w:val="hybridMultilevel"/>
    <w:tmpl w:val="3182BD42"/>
    <w:lvl w:ilvl="0" w:tplc="2E3C1E74">
      <w:start w:val="1"/>
      <w:numFmt w:val="decimal"/>
      <w:lvlText w:val="%1-"/>
      <w:lvlJc w:val="left"/>
      <w:pPr>
        <w:tabs>
          <w:tab w:val="num" w:pos="720"/>
        </w:tabs>
        <w:ind w:left="720" w:hanging="360"/>
      </w:pPr>
      <w:rPr>
        <w:rFonts w:ascii="Tahoma" w:eastAsia="WenQuanYi Zen Hei Sharp" w:hAnsi="Tahoma" w:cs="Tahom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arham Alvani">
    <w15:presenceInfo w15:providerId="Windows Live" w15:userId="4e3a4e57e6c9fa6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232D"/>
    <w:rsid w:val="00004F92"/>
    <w:rsid w:val="00021B48"/>
    <w:rsid w:val="0006017D"/>
    <w:rsid w:val="00081FA5"/>
    <w:rsid w:val="000976B0"/>
    <w:rsid w:val="000A1E0B"/>
    <w:rsid w:val="000E15E1"/>
    <w:rsid w:val="000F5C47"/>
    <w:rsid w:val="00122E36"/>
    <w:rsid w:val="00132908"/>
    <w:rsid w:val="00171989"/>
    <w:rsid w:val="0019421D"/>
    <w:rsid w:val="001F2A9D"/>
    <w:rsid w:val="002028DE"/>
    <w:rsid w:val="002074CD"/>
    <w:rsid w:val="0025076A"/>
    <w:rsid w:val="0027458F"/>
    <w:rsid w:val="002877DF"/>
    <w:rsid w:val="0029092E"/>
    <w:rsid w:val="00295FF1"/>
    <w:rsid w:val="002A4768"/>
    <w:rsid w:val="002B0E41"/>
    <w:rsid w:val="002E08D0"/>
    <w:rsid w:val="00320DA4"/>
    <w:rsid w:val="003258AF"/>
    <w:rsid w:val="00335D10"/>
    <w:rsid w:val="003602BC"/>
    <w:rsid w:val="00375EFC"/>
    <w:rsid w:val="003823F5"/>
    <w:rsid w:val="0038632F"/>
    <w:rsid w:val="003E3F90"/>
    <w:rsid w:val="00412728"/>
    <w:rsid w:val="004308A5"/>
    <w:rsid w:val="004423E3"/>
    <w:rsid w:val="00480E24"/>
    <w:rsid w:val="00483F6D"/>
    <w:rsid w:val="004B449F"/>
    <w:rsid w:val="004F62FD"/>
    <w:rsid w:val="0053637D"/>
    <w:rsid w:val="005408FE"/>
    <w:rsid w:val="00562C91"/>
    <w:rsid w:val="005652CD"/>
    <w:rsid w:val="00584806"/>
    <w:rsid w:val="005A5340"/>
    <w:rsid w:val="005B13EB"/>
    <w:rsid w:val="0061343F"/>
    <w:rsid w:val="006553B3"/>
    <w:rsid w:val="006612AF"/>
    <w:rsid w:val="00663898"/>
    <w:rsid w:val="00677E7F"/>
    <w:rsid w:val="006969EB"/>
    <w:rsid w:val="006A11E3"/>
    <w:rsid w:val="006B11CB"/>
    <w:rsid w:val="006C2C55"/>
    <w:rsid w:val="007107BE"/>
    <w:rsid w:val="00744045"/>
    <w:rsid w:val="007B4EB9"/>
    <w:rsid w:val="007F0412"/>
    <w:rsid w:val="007F22AD"/>
    <w:rsid w:val="00833B79"/>
    <w:rsid w:val="00836C89"/>
    <w:rsid w:val="00851EC5"/>
    <w:rsid w:val="00866CA7"/>
    <w:rsid w:val="00880ED4"/>
    <w:rsid w:val="00884004"/>
    <w:rsid w:val="008A5F3F"/>
    <w:rsid w:val="008C786F"/>
    <w:rsid w:val="008D06EE"/>
    <w:rsid w:val="008E1FCD"/>
    <w:rsid w:val="00916740"/>
    <w:rsid w:val="00940685"/>
    <w:rsid w:val="00961AA4"/>
    <w:rsid w:val="00964A4F"/>
    <w:rsid w:val="009B47F9"/>
    <w:rsid w:val="00A32B02"/>
    <w:rsid w:val="00AF1E19"/>
    <w:rsid w:val="00B021D9"/>
    <w:rsid w:val="00B070F8"/>
    <w:rsid w:val="00B16061"/>
    <w:rsid w:val="00B37EA2"/>
    <w:rsid w:val="00B40C5D"/>
    <w:rsid w:val="00B520E7"/>
    <w:rsid w:val="00B76E63"/>
    <w:rsid w:val="00BF31A4"/>
    <w:rsid w:val="00C4107F"/>
    <w:rsid w:val="00C5232D"/>
    <w:rsid w:val="00C62BCF"/>
    <w:rsid w:val="00C821CB"/>
    <w:rsid w:val="00CC057B"/>
    <w:rsid w:val="00CF0B42"/>
    <w:rsid w:val="00CF7683"/>
    <w:rsid w:val="00D03CAC"/>
    <w:rsid w:val="00D07712"/>
    <w:rsid w:val="00D14DFA"/>
    <w:rsid w:val="00D54D87"/>
    <w:rsid w:val="00DE7CCA"/>
    <w:rsid w:val="00DF3007"/>
    <w:rsid w:val="00E4193B"/>
    <w:rsid w:val="00E557BD"/>
    <w:rsid w:val="00E73225"/>
    <w:rsid w:val="00E9129D"/>
    <w:rsid w:val="00E93970"/>
    <w:rsid w:val="00EA6E0F"/>
    <w:rsid w:val="00ED0BD6"/>
    <w:rsid w:val="00EF496B"/>
    <w:rsid w:val="00F026CF"/>
    <w:rsid w:val="00F067C3"/>
    <w:rsid w:val="00F15AEE"/>
    <w:rsid w:val="00F3321B"/>
    <w:rsid w:val="00F379EA"/>
    <w:rsid w:val="00F50E43"/>
    <w:rsid w:val="00F607C2"/>
    <w:rsid w:val="00FB2358"/>
    <w:rsid w:val="00FB6280"/>
    <w:rsid w:val="00FC1831"/>
    <w:rsid w:val="00FC3FC7"/>
    <w:rsid w:val="00FD2D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5F91F1A"/>
  <w15:docId w15:val="{CA5E2E30-A4B0-49CE-B9F8-666900C1C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eastAsia="WenQuanYi Zen Hei Sharp" w:cs="Lohit Devanagari"/>
      <w:kern w:val="1"/>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after="120"/>
    </w:pPr>
    <w:rPr>
      <w:rFonts w:ascii="Arial"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character" w:styleId="Hyperlink">
    <w:name w:val="Hyperlink"/>
    <w:uiPriority w:val="99"/>
    <w:unhideWhenUsed/>
    <w:rsid w:val="00CF7683"/>
    <w:rPr>
      <w:color w:val="0000FF"/>
      <w:u w:val="single"/>
    </w:rPr>
  </w:style>
  <w:style w:type="paragraph" w:styleId="BalloonText">
    <w:name w:val="Balloon Text"/>
    <w:basedOn w:val="Normal"/>
    <w:link w:val="BalloonTextChar"/>
    <w:uiPriority w:val="99"/>
    <w:semiHidden/>
    <w:unhideWhenUsed/>
    <w:rsid w:val="002E08D0"/>
    <w:rPr>
      <w:rFonts w:ascii="Tahoma" w:hAnsi="Tahoma" w:cs="Mangal"/>
      <w:sz w:val="16"/>
      <w:szCs w:val="14"/>
    </w:rPr>
  </w:style>
  <w:style w:type="character" w:customStyle="1" w:styleId="BalloonTextChar">
    <w:name w:val="Balloon Text Char"/>
    <w:basedOn w:val="DefaultParagraphFont"/>
    <w:link w:val="BalloonText"/>
    <w:uiPriority w:val="99"/>
    <w:semiHidden/>
    <w:rsid w:val="002E08D0"/>
    <w:rPr>
      <w:rFonts w:ascii="Tahoma" w:eastAsia="WenQuanYi Zen Hei Sharp" w:hAnsi="Tahoma" w:cs="Mangal"/>
      <w:kern w:val="1"/>
      <w:sz w:val="16"/>
      <w:szCs w:val="1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9273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575</Words>
  <Characters>3283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AUT</Company>
  <LinksUpToDate>false</LinksUpToDate>
  <CharactersWithSpaces>3851</CharactersWithSpaces>
  <SharedDoc>false</SharedDoc>
  <HLinks>
    <vt:vector size="6" baseType="variant">
      <vt:variant>
        <vt:i4>102957170</vt:i4>
      </vt:variant>
      <vt:variant>
        <vt:i4>0</vt:i4>
      </vt:variant>
      <vt:variant>
        <vt:i4>0</vt:i4>
      </vt:variant>
      <vt:variant>
        <vt:i4>5</vt:i4>
      </vt:variant>
      <vt:variant>
        <vt:lpwstr>https://fa.wikipedia.org/wiki/برج_هانوی</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Bahador Bakhshi</dc:creator>
  <cp:keywords/>
  <cp:lastModifiedBy>Parham Alvani</cp:lastModifiedBy>
  <cp:revision>26</cp:revision>
  <cp:lastPrinted>2012-10-28T11:31:00Z</cp:lastPrinted>
  <dcterms:created xsi:type="dcterms:W3CDTF">2017-11-16T10:36:00Z</dcterms:created>
  <dcterms:modified xsi:type="dcterms:W3CDTF">2017-11-18T14:40:00Z</dcterms:modified>
</cp:coreProperties>
</file>
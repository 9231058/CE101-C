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BE" w:rsidRPr="00F864BE" w:rsidRDefault="00F864BE" w:rsidP="00F864BE">
      <w:pPr>
        <w:bidi/>
        <w:jc w:val="center"/>
        <w:rPr>
          <w:ins w:id="0" w:author="Bahador" w:date="2016-12-23T09:13:00Z"/>
          <w:rFonts w:cs="B Titr" w:hint="cs"/>
          <w:sz w:val="26"/>
          <w:szCs w:val="26"/>
          <w:lang w:bidi="fa-IR"/>
        </w:rPr>
      </w:pPr>
      <w:ins w:id="1" w:author="Bahador" w:date="2016-12-23T09:13:00Z">
        <w:r w:rsidRPr="00F864BE">
          <w:rPr>
            <w:rFonts w:cs="B Titr" w:hint="cs"/>
            <w:sz w:val="26"/>
            <w:szCs w:val="26"/>
            <w:rtl/>
            <w:lang w:bidi="fa-IR"/>
          </w:rPr>
          <w:t>بسمه تعالی</w:t>
        </w:r>
      </w:ins>
    </w:p>
    <w:p w:rsidR="00412687" w:rsidRDefault="00412687" w:rsidP="00F864BE">
      <w:pPr>
        <w:bidi/>
        <w:jc w:val="center"/>
        <w:rPr>
          <w:rFonts w:cs="B Titr"/>
          <w:sz w:val="44"/>
          <w:szCs w:val="44"/>
          <w:lang w:bidi="fa-IR"/>
        </w:rPr>
      </w:pPr>
      <w:r w:rsidRPr="00F73EDC">
        <w:rPr>
          <w:rFonts w:cs="B Titr" w:hint="cs"/>
          <w:sz w:val="44"/>
          <w:szCs w:val="44"/>
          <w:rtl/>
          <w:lang w:bidi="fa-IR"/>
        </w:rPr>
        <w:t xml:space="preserve">پروژه </w:t>
      </w:r>
      <w:r w:rsidR="00B657FF">
        <w:rPr>
          <w:rFonts w:cs="B Titr" w:hint="cs"/>
          <w:sz w:val="44"/>
          <w:szCs w:val="44"/>
          <w:rtl/>
          <w:lang w:bidi="fa-IR"/>
        </w:rPr>
        <w:t xml:space="preserve">پایانی مبانی برنامه </w:t>
      </w:r>
      <w:proofErr w:type="spellStart"/>
      <w:r w:rsidR="00B657FF">
        <w:rPr>
          <w:rFonts w:cs="B Titr" w:hint="cs"/>
          <w:sz w:val="44"/>
          <w:szCs w:val="44"/>
          <w:rtl/>
          <w:lang w:bidi="fa-IR"/>
        </w:rPr>
        <w:t>نویسی</w:t>
      </w:r>
      <w:proofErr w:type="spellEnd"/>
    </w:p>
    <w:p w:rsidR="00624752" w:rsidRPr="00624752" w:rsidRDefault="00624752" w:rsidP="00F864BE">
      <w:pPr>
        <w:bidi/>
        <w:jc w:val="center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پاییز ۱۳۹۵</w:t>
      </w:r>
    </w:p>
    <w:p w:rsidR="00B657FF" w:rsidRPr="00F73EDC" w:rsidRDefault="009035D5" w:rsidP="00F864BE">
      <w:pPr>
        <w:pStyle w:val="Heading1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مقدمه</w:t>
      </w:r>
    </w:p>
    <w:p w:rsidR="00412687" w:rsidRDefault="00412687" w:rsidP="00F864BE">
      <w:pPr>
        <w:bidi/>
        <w:jc w:val="both"/>
        <w:rPr>
          <w:lang w:bidi="fa-IR"/>
        </w:rPr>
      </w:pPr>
      <w:r w:rsidRPr="00F73EDC">
        <w:rPr>
          <w:rFonts w:hint="cs"/>
          <w:rtl/>
          <w:lang w:bidi="fa-IR"/>
        </w:rPr>
        <w:t>در این پروژه میخواهیم بازی تایپ کلمات را پیاده سازی کنیم. در بازی</w:t>
      </w:r>
      <w:r w:rsidR="009F7A3A">
        <w:rPr>
          <w:rFonts w:hint="cs"/>
          <w:rtl/>
          <w:lang w:bidi="fa-IR"/>
        </w:rPr>
        <w:t xml:space="preserve"> اصلی</w:t>
      </w:r>
      <w:r w:rsidRPr="00F73EDC">
        <w:rPr>
          <w:rFonts w:hint="cs"/>
          <w:rtl/>
          <w:lang w:bidi="fa-IR"/>
        </w:rPr>
        <w:t xml:space="preserve"> </w:t>
      </w:r>
      <w:proofErr w:type="spellStart"/>
      <w:r w:rsidRPr="00F73EDC">
        <w:rPr>
          <w:rFonts w:hint="cs"/>
          <w:rtl/>
          <w:lang w:bidi="fa-IR"/>
        </w:rPr>
        <w:t>کلمه</w:t>
      </w:r>
      <w:r w:rsidR="009F7A3A">
        <w:rPr>
          <w:rFonts w:hint="cs"/>
          <w:rtl/>
          <w:lang w:bidi="fa-IR"/>
        </w:rPr>
        <w:t>‌</w:t>
      </w:r>
      <w:r w:rsidRPr="00F73EDC">
        <w:rPr>
          <w:rFonts w:hint="cs"/>
          <w:rtl/>
          <w:lang w:bidi="fa-IR"/>
        </w:rPr>
        <w:t>ای</w:t>
      </w:r>
      <w:proofErr w:type="spellEnd"/>
      <w:r w:rsidR="009F7A3A">
        <w:rPr>
          <w:rFonts w:hint="cs"/>
          <w:rtl/>
          <w:lang w:bidi="fa-IR"/>
        </w:rPr>
        <w:t>،</w:t>
      </w:r>
      <w:r w:rsidRPr="00F73EDC">
        <w:rPr>
          <w:rFonts w:hint="cs"/>
          <w:rtl/>
          <w:lang w:bidi="fa-IR"/>
        </w:rPr>
        <w:t xml:space="preserve"> از بالای صفحه وارد شده و به سمت پایین حرکت میکند، و کاربر باید قبل از خارج شدن کلمه از کادر، آن را تایپ کند.</w:t>
      </w:r>
      <w:r w:rsidR="004B14C2">
        <w:rPr>
          <w:rFonts w:hint="cs"/>
          <w:rtl/>
          <w:lang w:bidi="fa-IR"/>
        </w:rPr>
        <w:t xml:space="preserve"> ما قصد داریم حالت ساده شده‌ای از این بازی را پیاده سازی کنیم.</w:t>
      </w:r>
      <w:r w:rsidR="00BA4BF5">
        <w:rPr>
          <w:rFonts w:hint="cs"/>
          <w:rtl/>
          <w:lang w:bidi="fa-IR"/>
        </w:rPr>
        <w:t xml:space="preserve"> یکی از کاربردهای این بازی تخمین سرعت تایپ برای یک فرد می‌باشد، سرعت تایپ یک فرد با </w:t>
      </w:r>
      <w:ins w:id="2" w:author="Bahador" w:date="2016-12-23T09:12:00Z">
        <w:r w:rsidR="00F864BE">
          <w:rPr>
            <w:lang w:bidi="fa-IR"/>
          </w:rPr>
          <w:fldChar w:fldCharType="begin"/>
        </w:r>
        <w:r w:rsidR="00F864BE">
          <w:rPr>
            <w:lang w:bidi="fa-IR"/>
          </w:rPr>
          <w:instrText xml:space="preserve"> HYPERLINK "https://en.wikipedia.org/wiki/Words_per_minute" </w:instrText>
        </w:r>
        <w:r w:rsidR="00F864BE">
          <w:rPr>
            <w:lang w:bidi="fa-IR"/>
          </w:rPr>
        </w:r>
        <w:r w:rsidR="00F864BE">
          <w:rPr>
            <w:lang w:bidi="fa-IR"/>
          </w:rPr>
          <w:fldChar w:fldCharType="separate"/>
        </w:r>
        <w:r w:rsidR="00BA4BF5" w:rsidRPr="00F864BE">
          <w:rPr>
            <w:rStyle w:val="Hyperlink"/>
            <w:lang w:bidi="fa-IR"/>
          </w:rPr>
          <w:t>WPM</w:t>
        </w:r>
        <w:r w:rsidR="00F864BE">
          <w:rPr>
            <w:lang w:bidi="fa-IR"/>
          </w:rPr>
          <w:fldChar w:fldCharType="end"/>
        </w:r>
      </w:ins>
      <w:r w:rsidR="00BA4BF5">
        <w:rPr>
          <w:rFonts w:hint="cs"/>
          <w:rtl/>
          <w:lang w:bidi="fa-IR"/>
        </w:rPr>
        <w:t xml:space="preserve"> اندازه‌گیری می‌گردد، این واحد تعداد </w:t>
      </w:r>
      <w:del w:id="3" w:author="Bahador" w:date="2016-12-23T09:14:00Z">
        <w:r w:rsidR="00BA4BF5" w:rsidDel="00F864BE">
          <w:rPr>
            <w:rFonts w:hint="cs"/>
            <w:rtl/>
            <w:lang w:bidi="fa-IR"/>
          </w:rPr>
          <w:delText xml:space="preserve">کاراکترهای </w:delText>
        </w:r>
      </w:del>
      <w:ins w:id="4" w:author="Bahador" w:date="2016-12-23T09:14:00Z">
        <w:r w:rsidR="00F864BE">
          <w:rPr>
            <w:rFonts w:hint="cs"/>
            <w:rtl/>
            <w:lang w:bidi="fa-IR"/>
          </w:rPr>
          <w:t xml:space="preserve">کلمات </w:t>
        </w:r>
      </w:ins>
      <w:r w:rsidR="00BA4BF5">
        <w:rPr>
          <w:rFonts w:hint="cs"/>
          <w:rtl/>
          <w:lang w:bidi="fa-IR"/>
        </w:rPr>
        <w:t>تایپ شده بر د</w:t>
      </w:r>
      <w:r w:rsidR="00BE7C81">
        <w:rPr>
          <w:rFonts w:hint="cs"/>
          <w:rtl/>
          <w:lang w:bidi="fa-IR"/>
        </w:rPr>
        <w:t xml:space="preserve">قیقه می‌باشد که روش‌های </w:t>
      </w:r>
      <w:r w:rsidR="008D2448">
        <w:rPr>
          <w:rFonts w:hint="cs"/>
          <w:rtl/>
          <w:lang w:bidi="fa-IR"/>
        </w:rPr>
        <w:t xml:space="preserve">استانداردی برای آن وجود دارد ولی در این پروژه ما آن به صورت کاملا غیر استاندارد </w:t>
      </w:r>
      <w:ins w:id="5" w:author="Bahador" w:date="2016-12-23T09:15:00Z">
        <w:r w:rsidR="00F864BE">
          <w:rPr>
            <w:rFonts w:hint="cs"/>
            <w:rtl/>
            <w:lang w:bidi="fa-IR"/>
          </w:rPr>
          <w:t xml:space="preserve">که در ادامه شرح داده می‌شود، </w:t>
        </w:r>
      </w:ins>
      <w:r w:rsidR="008D2448">
        <w:rPr>
          <w:rFonts w:hint="cs"/>
          <w:rtl/>
          <w:lang w:bidi="fa-IR"/>
        </w:rPr>
        <w:t>محاسبه می‌کنیم.</w:t>
      </w:r>
    </w:p>
    <w:p w:rsidR="009035D5" w:rsidRDefault="009035D5" w:rsidP="00F864BE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تعریف پروژه</w:t>
      </w:r>
    </w:p>
    <w:p w:rsidR="0072482F" w:rsidRPr="0072482F" w:rsidRDefault="0072482F" w:rsidP="00F864BE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بازی تایپ کلمات</w:t>
      </w:r>
    </w:p>
    <w:p w:rsidR="00E56ADB" w:rsidRPr="00E56ADB" w:rsidRDefault="00E56ADB" w:rsidP="002B0A4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تعداد</w:t>
      </w:r>
      <w:ins w:id="6" w:author="Bahador" w:date="2016-12-23T10:01:00Z">
        <w:r w:rsidR="002B0A4C">
          <w:rPr>
            <w:rFonts w:hint="cs"/>
            <w:rtl/>
            <w:lang w:bidi="fa-IR"/>
          </w:rPr>
          <w:t>ی</w:t>
        </w:r>
      </w:ins>
      <w:r>
        <w:rPr>
          <w:rFonts w:hint="cs"/>
          <w:rtl/>
          <w:lang w:bidi="fa-IR"/>
        </w:rPr>
        <w:t xml:space="preserve"> </w:t>
      </w:r>
      <w:del w:id="7" w:author="Bahador" w:date="2016-12-23T10:02:00Z">
        <w:r w:rsidDel="002B0A4C">
          <w:rPr>
            <w:rFonts w:hint="cs"/>
            <w:rtl/>
            <w:lang w:bidi="fa-IR"/>
          </w:rPr>
          <w:delText xml:space="preserve">۱۰ عدد </w:delText>
        </w:r>
      </w:del>
      <w:r>
        <w:rPr>
          <w:rFonts w:hint="cs"/>
          <w:rtl/>
          <w:lang w:bidi="fa-IR"/>
        </w:rPr>
        <w:t>فایل که شامل تعدادی از کلمات می‌باشند به شما داده می‌شوند</w:t>
      </w:r>
      <w:ins w:id="8" w:author="Bahador" w:date="2016-12-23T10:02:00Z">
        <w:r w:rsidR="002B0A4C">
          <w:rPr>
            <w:rFonts w:hint="cs"/>
            <w:rtl/>
            <w:lang w:bidi="fa-IR"/>
          </w:rPr>
          <w:t xml:space="preserve">. اسم این فایل‌ها به شکل </w:t>
        </w:r>
        <w:r w:rsidR="002B0A4C">
          <w:rPr>
            <w:lang w:bidi="fa-IR"/>
          </w:rPr>
          <w:t>level-?.</w:t>
        </w:r>
        <w:proofErr w:type="gramStart"/>
        <w:r w:rsidR="002B0A4C">
          <w:rPr>
            <w:lang w:bidi="fa-IR"/>
          </w:rPr>
          <w:t>txt</w:t>
        </w:r>
        <w:proofErr w:type="gramEnd"/>
        <w:r w:rsidR="002B0A4C">
          <w:rPr>
            <w:rFonts w:hint="cs"/>
            <w:rtl/>
            <w:lang w:bidi="fa-IR"/>
          </w:rPr>
          <w:t xml:space="preserve"> است که در آن علامت ؟ با یک عدد جایگزین شده است مثلا </w:t>
        </w:r>
      </w:ins>
      <w:ins w:id="9" w:author="Bahador" w:date="2016-12-23T10:03:00Z">
        <w:r w:rsidR="002B0A4C">
          <w:rPr>
            <w:lang w:bidi="fa-IR"/>
          </w:rPr>
          <w:t>level-2.txt</w:t>
        </w:r>
        <w:r w:rsidR="002B0A4C">
          <w:rPr>
            <w:rFonts w:hint="cs"/>
            <w:rtl/>
            <w:lang w:bidi="fa-IR"/>
          </w:rPr>
          <w:t xml:space="preserve"> یا </w:t>
        </w:r>
        <w:r w:rsidR="002B0A4C">
          <w:rPr>
            <w:lang w:bidi="fa-IR"/>
          </w:rPr>
          <w:t>level-20.txt</w:t>
        </w:r>
      </w:ins>
      <w:del w:id="10" w:author="Bahador" w:date="2016-12-23T10:03:00Z">
        <w:r w:rsidDel="002B0A4C">
          <w:rPr>
            <w:rFonts w:hint="cs"/>
            <w:rtl/>
            <w:lang w:bidi="fa-IR"/>
          </w:rPr>
          <w:delText xml:space="preserve">، </w:delText>
        </w:r>
      </w:del>
      <w:ins w:id="11" w:author="Bahador" w:date="2016-12-23T10:03:00Z">
        <w:r w:rsidR="002B0A4C">
          <w:rPr>
            <w:rFonts w:hint="cs"/>
            <w:rtl/>
            <w:lang w:bidi="fa-IR"/>
          </w:rPr>
          <w:t xml:space="preserve">. در </w:t>
        </w:r>
      </w:ins>
      <w:r>
        <w:rPr>
          <w:rFonts w:hint="cs"/>
          <w:rtl/>
          <w:lang w:bidi="fa-IR"/>
        </w:rPr>
        <w:t xml:space="preserve">این </w:t>
      </w:r>
      <w:ins w:id="12" w:author="Bahador" w:date="2016-12-23T10:03:00Z">
        <w:r w:rsidR="002B0A4C">
          <w:rPr>
            <w:rFonts w:hint="cs"/>
            <w:rtl/>
            <w:lang w:bidi="fa-IR"/>
          </w:rPr>
          <w:t>فایل‌ها</w:t>
        </w:r>
        <w:r w:rsidR="002B0A4C">
          <w:rPr>
            <w:rFonts w:hint="cs"/>
            <w:rtl/>
            <w:lang w:bidi="fa-IR"/>
          </w:rPr>
          <w:t xml:space="preserve"> </w:t>
        </w:r>
      </w:ins>
      <w:r>
        <w:rPr>
          <w:rFonts w:hint="cs"/>
          <w:rtl/>
          <w:lang w:bidi="fa-IR"/>
        </w:rPr>
        <w:t>کلمات</w:t>
      </w:r>
      <w:r w:rsidR="00D43AC2">
        <w:rPr>
          <w:rFonts w:hint="cs"/>
          <w:rtl/>
          <w:lang w:bidi="fa-IR"/>
        </w:rPr>
        <w:t xml:space="preserve"> با فاصله از یکدیگر جدا شده‌اند و همگی از حروف </w:t>
      </w:r>
      <w:r w:rsidR="00D43AC2" w:rsidRPr="002B0A4C">
        <w:rPr>
          <w:rFonts w:hint="cs"/>
          <w:b/>
          <w:bCs/>
          <w:rtl/>
          <w:lang w:bidi="fa-IR"/>
        </w:rPr>
        <w:t>کوچک انگلیسی</w:t>
      </w:r>
      <w:r w:rsidR="00D43AC2">
        <w:rPr>
          <w:rFonts w:hint="cs"/>
          <w:rtl/>
          <w:lang w:bidi="fa-IR"/>
        </w:rPr>
        <w:t xml:space="preserve"> تشکیل شده‌اند.</w:t>
      </w:r>
      <w:ins w:id="13" w:author="Bahador" w:date="2016-12-23T10:05:00Z">
        <w:r w:rsidR="002B0A4C">
          <w:rPr>
            <w:rFonts w:hint="cs"/>
            <w:rtl/>
            <w:lang w:bidi="fa-IR"/>
          </w:rPr>
          <w:t xml:space="preserve"> در ادامه کلیات بازی و در انتها با یک مثال جزییات آن شرح داده شده است.</w:t>
        </w:r>
      </w:ins>
    </w:p>
    <w:p w:rsidR="00412687" w:rsidRPr="00F73EDC" w:rsidRDefault="00412687" w:rsidP="002B0A4C">
      <w:pPr>
        <w:bidi/>
        <w:jc w:val="both"/>
        <w:rPr>
          <w:rtl/>
          <w:lang w:bidi="fa-IR"/>
        </w:rPr>
      </w:pPr>
      <w:r w:rsidRPr="00F73EDC">
        <w:rPr>
          <w:rFonts w:hint="cs"/>
          <w:rtl/>
          <w:lang w:bidi="fa-IR"/>
        </w:rPr>
        <w:t xml:space="preserve">در ابتدای بازی، کاربر </w:t>
      </w:r>
      <w:ins w:id="14" w:author="Bahador" w:date="2016-12-23T10:06:00Z">
        <w:r w:rsidR="002B0A4C">
          <w:rPr>
            <w:rFonts w:hint="cs"/>
            <w:rtl/>
            <w:lang w:bidi="fa-IR"/>
          </w:rPr>
          <w:t xml:space="preserve">بعد از وارد کردن اسم خود، یا بازی را که قبلا انجام داده است ادامه می‌دهد یا یک بازی جدید را شروع می‌کند. برای شروع بازی جدید، </w:t>
        </w:r>
      </w:ins>
      <w:r w:rsidRPr="00F73EDC">
        <w:rPr>
          <w:rFonts w:hint="cs"/>
          <w:rtl/>
          <w:lang w:bidi="fa-IR"/>
        </w:rPr>
        <w:t>مرحله بازی را انتخاب می</w:t>
      </w:r>
      <w:r w:rsidR="009F0007">
        <w:rPr>
          <w:rFonts w:hint="cs"/>
          <w:rtl/>
          <w:lang w:bidi="fa-IR"/>
        </w:rPr>
        <w:t>‌</w:t>
      </w:r>
      <w:r w:rsidRPr="00F73EDC">
        <w:rPr>
          <w:rFonts w:hint="cs"/>
          <w:rtl/>
          <w:lang w:bidi="fa-IR"/>
        </w:rPr>
        <w:t xml:space="preserve">کند </w:t>
      </w:r>
      <w:del w:id="15" w:author="Bahador" w:date="2016-12-23T10:08:00Z">
        <w:r w:rsidRPr="00F73EDC" w:rsidDel="002B0A4C">
          <w:rPr>
            <w:rFonts w:hint="cs"/>
            <w:rtl/>
            <w:lang w:bidi="fa-IR"/>
          </w:rPr>
          <w:delText>(که بین یک تا ده است)</w:delText>
        </w:r>
      </w:del>
      <w:ins w:id="16" w:author="Bahador" w:date="2016-12-23T10:08:00Z">
        <w:r w:rsidR="002B0A4C">
          <w:rPr>
            <w:rFonts w:hint="cs"/>
            <w:rtl/>
            <w:lang w:bidi="fa-IR"/>
          </w:rPr>
          <w:t xml:space="preserve"> که یک عدد است</w:t>
        </w:r>
      </w:ins>
      <w:ins w:id="17" w:author="Bahador" w:date="2016-12-23T10:09:00Z">
        <w:r w:rsidR="002B0A4C">
          <w:rPr>
            <w:rFonts w:hint="cs"/>
            <w:rtl/>
            <w:lang w:bidi="fa-IR"/>
          </w:rPr>
          <w:t>،</w:t>
        </w:r>
      </w:ins>
      <w:ins w:id="18" w:author="Bahador" w:date="2016-12-23T10:08:00Z">
        <w:r w:rsidR="002B0A4C">
          <w:rPr>
            <w:rFonts w:hint="cs"/>
            <w:rtl/>
            <w:lang w:bidi="fa-IR"/>
          </w:rPr>
          <w:t xml:space="preserve"> حداکثر مقداری که می‌تواند وارد کند توسط برنامه بر اساس شماره فایل‌های </w:t>
        </w:r>
      </w:ins>
      <w:ins w:id="19" w:author="Bahador" w:date="2016-12-23T10:09:00Z">
        <w:r w:rsidR="002B0A4C">
          <w:rPr>
            <w:lang w:bidi="fa-IR"/>
          </w:rPr>
          <w:t>level-?.</w:t>
        </w:r>
        <w:proofErr w:type="gramStart"/>
        <w:r w:rsidR="002B0A4C">
          <w:rPr>
            <w:lang w:bidi="fa-IR"/>
          </w:rPr>
          <w:t>txt</w:t>
        </w:r>
        <w:proofErr w:type="gramEnd"/>
        <w:r w:rsidR="002B0A4C">
          <w:rPr>
            <w:rFonts w:hint="cs"/>
            <w:rtl/>
            <w:lang w:bidi="fa-IR"/>
          </w:rPr>
          <w:t xml:space="preserve"> به وی نشان داده می‌شود</w:t>
        </w:r>
      </w:ins>
      <w:ins w:id="20" w:author="Bahador" w:date="2016-12-23T10:18:00Z">
        <w:r w:rsidR="002B0A4C">
          <w:rPr>
            <w:rFonts w:hint="cs"/>
            <w:rtl/>
            <w:lang w:bidi="fa-IR"/>
          </w:rPr>
          <w:t xml:space="preserve"> (ورودی غلط با پیغام مناسب به کاربر اعلام می‌شود)</w:t>
        </w:r>
      </w:ins>
      <w:ins w:id="21" w:author="Bahador" w:date="2016-12-23T10:09:00Z">
        <w:r w:rsidR="002B0A4C">
          <w:rPr>
            <w:rFonts w:hint="cs"/>
            <w:rtl/>
            <w:lang w:bidi="fa-IR"/>
          </w:rPr>
          <w:t>.</w:t>
        </w:r>
      </w:ins>
      <w:del w:id="22" w:author="Bahador" w:date="2016-12-23T10:09:00Z">
        <w:r w:rsidRPr="00F73EDC" w:rsidDel="002B0A4C">
          <w:rPr>
            <w:rFonts w:hint="cs"/>
            <w:rtl/>
            <w:lang w:bidi="fa-IR"/>
          </w:rPr>
          <w:delText>،</w:delText>
        </w:r>
      </w:del>
      <w:r w:rsidRPr="00F73EDC">
        <w:rPr>
          <w:rFonts w:hint="cs"/>
          <w:rtl/>
          <w:lang w:bidi="fa-IR"/>
        </w:rPr>
        <w:t xml:space="preserve"> سپس </w:t>
      </w:r>
      <w:ins w:id="23" w:author="Bahador" w:date="2016-12-23T10:09:00Z">
        <w:r w:rsidR="002B0A4C">
          <w:rPr>
            <w:rFonts w:hint="cs"/>
            <w:rtl/>
            <w:lang w:bidi="fa-IR"/>
          </w:rPr>
          <w:t xml:space="preserve">برنامه </w:t>
        </w:r>
      </w:ins>
      <w:r w:rsidRPr="00F73EDC">
        <w:rPr>
          <w:rFonts w:hint="cs"/>
          <w:rtl/>
          <w:lang w:bidi="fa-IR"/>
        </w:rPr>
        <w:t>شما</w:t>
      </w:r>
      <w:r w:rsidR="009F0007">
        <w:rPr>
          <w:rFonts w:hint="cs"/>
          <w:rtl/>
          <w:lang w:bidi="fa-IR"/>
        </w:rPr>
        <w:t xml:space="preserve"> می‌بایست</w:t>
      </w:r>
      <w:r w:rsidRPr="00F73EDC">
        <w:rPr>
          <w:rFonts w:hint="cs"/>
          <w:rtl/>
          <w:lang w:bidi="fa-IR"/>
        </w:rPr>
        <w:t xml:space="preserve"> فایل مربوط به آن</w:t>
      </w:r>
      <w:r w:rsidR="009F0007">
        <w:rPr>
          <w:rFonts w:hint="cs"/>
          <w:rtl/>
          <w:lang w:bidi="fa-IR"/>
        </w:rPr>
        <w:t xml:space="preserve"> مرحله از</w:t>
      </w:r>
      <w:r w:rsidRPr="00F73EDC">
        <w:rPr>
          <w:rFonts w:hint="cs"/>
          <w:rtl/>
          <w:lang w:bidi="fa-IR"/>
        </w:rPr>
        <w:t xml:space="preserve"> بازی را باز کرده و تمامی کلمات آن را در یک لیست پیوندی ذخیره </w:t>
      </w:r>
      <w:r w:rsidR="009F0007">
        <w:rPr>
          <w:rFonts w:hint="cs"/>
          <w:rtl/>
          <w:lang w:bidi="fa-IR"/>
        </w:rPr>
        <w:t>کنید</w:t>
      </w:r>
      <w:r w:rsidRPr="00F73EDC">
        <w:rPr>
          <w:rFonts w:hint="cs"/>
          <w:rtl/>
          <w:lang w:bidi="fa-IR"/>
        </w:rPr>
        <w:t xml:space="preserve"> تا دسترسی </w:t>
      </w:r>
      <w:proofErr w:type="spellStart"/>
      <w:r w:rsidRPr="00F73EDC">
        <w:rPr>
          <w:rFonts w:hint="cs"/>
          <w:rtl/>
          <w:lang w:bidi="fa-IR"/>
        </w:rPr>
        <w:t>راحت</w:t>
      </w:r>
      <w:del w:id="24" w:author="Bahador" w:date="2016-12-23T10:10:00Z">
        <w:r w:rsidRPr="00F73EDC" w:rsidDel="002B0A4C">
          <w:rPr>
            <w:rFonts w:hint="cs"/>
            <w:rtl/>
            <w:lang w:bidi="fa-IR"/>
          </w:rPr>
          <w:delText xml:space="preserve"> </w:delText>
        </w:r>
      </w:del>
      <w:ins w:id="25" w:author="Bahador" w:date="2016-12-23T10:10:00Z">
        <w:r w:rsidR="002B0A4C">
          <w:rPr>
            <w:rFonts w:hint="cs"/>
            <w:rtl/>
            <w:lang w:bidi="fa-IR"/>
          </w:rPr>
          <w:t>‌</w:t>
        </w:r>
      </w:ins>
      <w:r w:rsidRPr="00F73EDC">
        <w:rPr>
          <w:rFonts w:hint="cs"/>
          <w:rtl/>
          <w:lang w:bidi="fa-IR"/>
        </w:rPr>
        <w:t>تری</w:t>
      </w:r>
      <w:proofErr w:type="spellEnd"/>
      <w:r w:rsidRPr="00F73EDC">
        <w:rPr>
          <w:rFonts w:hint="cs"/>
          <w:rtl/>
          <w:lang w:bidi="fa-IR"/>
        </w:rPr>
        <w:t xml:space="preserve"> به کلمات آن داشته باشید.</w:t>
      </w:r>
    </w:p>
    <w:p w:rsidR="00412687" w:rsidRDefault="009F0007" w:rsidP="002B0A4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</w:t>
      </w:r>
      <w:r w:rsidR="00412687" w:rsidRPr="00F73ED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ترتیب </w:t>
      </w:r>
      <w:proofErr w:type="spellStart"/>
      <w:r>
        <w:rPr>
          <w:rFonts w:hint="cs"/>
          <w:rtl/>
          <w:lang w:bidi="fa-IR"/>
        </w:rPr>
        <w:t>کلمه‌ها</w:t>
      </w:r>
      <w:proofErr w:type="spellEnd"/>
      <w:r w:rsidR="00412687" w:rsidRPr="00F73EDC">
        <w:rPr>
          <w:rFonts w:hint="cs"/>
          <w:rtl/>
          <w:lang w:bidi="fa-IR"/>
        </w:rPr>
        <w:t xml:space="preserve"> را به صورت </w:t>
      </w:r>
      <w:r>
        <w:rPr>
          <w:rFonts w:hint="cs"/>
          <w:rtl/>
          <w:lang w:bidi="fa-IR"/>
        </w:rPr>
        <w:t>تصادفی</w:t>
      </w:r>
      <w:r w:rsidR="00412687" w:rsidRPr="00F73EDC">
        <w:rPr>
          <w:rFonts w:hint="cs"/>
          <w:rtl/>
          <w:lang w:bidi="fa-IR"/>
        </w:rPr>
        <w:t xml:space="preserve"> از لیست پیوندی بیرون کشیده</w:t>
      </w:r>
      <w:r>
        <w:rPr>
          <w:rFonts w:hint="cs"/>
          <w:rtl/>
          <w:lang w:bidi="fa-IR"/>
        </w:rPr>
        <w:t xml:space="preserve"> و آن را از لیست حذف می‌کنید. کلمه بیرون کشیده شده را</w:t>
      </w:r>
      <w:r w:rsidR="00412687" w:rsidRPr="00F73EDC">
        <w:rPr>
          <w:rFonts w:hint="cs"/>
          <w:rtl/>
          <w:lang w:bidi="fa-IR"/>
        </w:rPr>
        <w:t xml:space="preserve"> در بالای صفحه نمایش </w:t>
      </w:r>
      <w:proofErr w:type="spellStart"/>
      <w:r>
        <w:rPr>
          <w:rFonts w:hint="cs"/>
          <w:rtl/>
          <w:lang w:bidi="fa-IR"/>
        </w:rPr>
        <w:t>می‌دهید</w:t>
      </w:r>
      <w:proofErr w:type="spellEnd"/>
      <w:r>
        <w:rPr>
          <w:rFonts w:hint="cs"/>
          <w:rtl/>
          <w:lang w:bidi="fa-IR"/>
        </w:rPr>
        <w:t>.</w:t>
      </w:r>
      <w:r w:rsidR="00F73EDC" w:rsidRPr="00F73EDC">
        <w:rPr>
          <w:rFonts w:hint="cs"/>
          <w:rtl/>
          <w:lang w:bidi="fa-IR"/>
        </w:rPr>
        <w:t xml:space="preserve"> </w:t>
      </w:r>
      <w:del w:id="26" w:author="Bahador" w:date="2016-12-23T10:12:00Z">
        <w:r w:rsidR="00F73EDC" w:rsidRPr="00F73EDC" w:rsidDel="002B0A4C">
          <w:rPr>
            <w:rFonts w:hint="cs"/>
            <w:rtl/>
            <w:lang w:bidi="fa-IR"/>
          </w:rPr>
          <w:delText>با تایپ هر حرف</w:delText>
        </w:r>
        <w:r w:rsidR="00194CF8" w:rsidDel="002B0A4C">
          <w:rPr>
            <w:rFonts w:hint="cs"/>
            <w:rtl/>
            <w:lang w:bidi="fa-IR"/>
          </w:rPr>
          <w:delText xml:space="preserve"> (توجه شود که تنها حروف کوچک می‌بایست پذیرفته شوند زیرا کلمات از حروف کوچک تشکیل شده‌اند)</w:delText>
        </w:r>
        <w:r w:rsidR="00F73EDC" w:rsidRPr="00F73EDC" w:rsidDel="002B0A4C">
          <w:rPr>
            <w:rFonts w:hint="cs"/>
            <w:rtl/>
            <w:lang w:bidi="fa-IR"/>
          </w:rPr>
          <w:delText xml:space="preserve"> آن توسط کاربر، آن حرف از کلمه </w:delText>
        </w:r>
        <w:r w:rsidR="0096405A" w:rsidDel="002B0A4C">
          <w:rPr>
            <w:rFonts w:hint="cs"/>
            <w:rtl/>
            <w:lang w:bidi="fa-IR"/>
          </w:rPr>
          <w:delText>به صورت بزرگ نوشته</w:delText>
        </w:r>
        <w:r w:rsidR="00F73EDC" w:rsidRPr="00F73EDC" w:rsidDel="002B0A4C">
          <w:rPr>
            <w:rFonts w:hint="cs"/>
            <w:rtl/>
            <w:lang w:bidi="fa-IR"/>
          </w:rPr>
          <w:delText xml:space="preserve"> می</w:delText>
        </w:r>
        <w:r w:rsidR="0096405A" w:rsidDel="002B0A4C">
          <w:rPr>
            <w:rFonts w:hint="cs"/>
            <w:rtl/>
            <w:lang w:bidi="fa-IR"/>
          </w:rPr>
          <w:delText>‌</w:delText>
        </w:r>
        <w:r w:rsidR="00F73EDC" w:rsidRPr="00F73EDC" w:rsidDel="002B0A4C">
          <w:rPr>
            <w:rFonts w:hint="cs"/>
            <w:rtl/>
            <w:lang w:bidi="fa-IR"/>
          </w:rPr>
          <w:delText>شود</w:delText>
        </w:r>
        <w:r w:rsidDel="002B0A4C">
          <w:rPr>
            <w:rFonts w:hint="cs"/>
            <w:rtl/>
            <w:lang w:bidi="fa-IR"/>
          </w:rPr>
          <w:delText xml:space="preserve"> و مدت زمانی که طول کشیده است تا این حرف </w:delText>
        </w:r>
        <w:r w:rsidR="00C1148D" w:rsidDel="002B0A4C">
          <w:rPr>
            <w:rFonts w:hint="cs"/>
            <w:rtl/>
            <w:lang w:bidi="fa-IR"/>
          </w:rPr>
          <w:delText>تایپ</w:delText>
        </w:r>
        <w:r w:rsidDel="002B0A4C">
          <w:rPr>
            <w:rFonts w:hint="cs"/>
            <w:rtl/>
            <w:lang w:bidi="fa-IR"/>
          </w:rPr>
          <w:delText xml:space="preserve"> شود به ثانیه برای کاربر نمایش داده می‌شود.</w:delText>
        </w:r>
        <w:r w:rsidR="00C1148D" w:rsidDel="002B0A4C">
          <w:rPr>
            <w:rFonts w:hint="cs"/>
            <w:rtl/>
            <w:lang w:bidi="fa-IR"/>
          </w:rPr>
          <w:delText xml:space="preserve"> در صورتی که حرف وارد شده توسط کاربر نادرست باشد می‌بایست در امتیاز نهایی کاربر تاثیر داده شود)</w:delText>
        </w:r>
        <w:r w:rsidR="00F73EDC" w:rsidRPr="00F73EDC" w:rsidDel="002B0A4C">
          <w:rPr>
            <w:rFonts w:hint="cs"/>
            <w:rtl/>
            <w:lang w:bidi="fa-IR"/>
          </w:rPr>
          <w:delText xml:space="preserve"> </w:delText>
        </w:r>
      </w:del>
      <w:ins w:id="27" w:author="Bahador" w:date="2016-12-23T10:12:00Z">
        <w:r w:rsidR="002B0A4C">
          <w:rPr>
            <w:rFonts w:hint="cs"/>
            <w:rtl/>
            <w:lang w:bidi="fa-IR"/>
          </w:rPr>
          <w:t xml:space="preserve">کاربر باید سعی کند کلمه مورد نظر را در کمترین زمان ممکن تایپ کند. </w:t>
        </w:r>
      </w:ins>
      <w:ins w:id="28" w:author="Bahador" w:date="2016-12-23T10:13:00Z">
        <w:r w:rsidR="00616E78">
          <w:rPr>
            <w:rFonts w:hint="cs"/>
            <w:rtl/>
            <w:lang w:bidi="fa-IR"/>
          </w:rPr>
          <w:t>بنابراین بعد از نمایش کلمه ب</w:t>
        </w:r>
      </w:ins>
      <w:ins w:id="29" w:author="Bahador" w:date="2016-12-23T11:18:00Z">
        <w:r w:rsidR="00616E78">
          <w:rPr>
            <w:rFonts w:hint="cs"/>
            <w:rtl/>
            <w:lang w:bidi="fa-IR"/>
          </w:rPr>
          <w:t>ه</w:t>
        </w:r>
      </w:ins>
      <w:ins w:id="30" w:author="Bahador" w:date="2016-12-23T10:13:00Z">
        <w:r w:rsidR="002B0A4C">
          <w:rPr>
            <w:rFonts w:hint="cs"/>
            <w:rtl/>
            <w:lang w:bidi="fa-IR"/>
          </w:rPr>
          <w:t xml:space="preserve"> کاربر</w:t>
        </w:r>
      </w:ins>
      <w:ins w:id="31" w:author="Bahador" w:date="2016-12-23T11:19:00Z">
        <w:r w:rsidR="00616E78">
          <w:rPr>
            <w:rFonts w:hint="cs"/>
            <w:rtl/>
            <w:lang w:bidi="fa-IR"/>
          </w:rPr>
          <w:t>،</w:t>
        </w:r>
      </w:ins>
      <w:ins w:id="32" w:author="Bahador" w:date="2016-12-23T10:13:00Z">
        <w:r w:rsidR="002B0A4C">
          <w:rPr>
            <w:rFonts w:hint="cs"/>
            <w:rtl/>
            <w:lang w:bidi="fa-IR"/>
          </w:rPr>
          <w:t xml:space="preserve"> شما اندازه</w:t>
        </w:r>
      </w:ins>
      <w:ins w:id="33" w:author="Bahador" w:date="2016-12-23T10:14:00Z">
        <w:r w:rsidR="002B0A4C">
          <w:rPr>
            <w:rFonts w:hint="cs"/>
            <w:rtl/>
            <w:lang w:bidi="fa-IR"/>
          </w:rPr>
          <w:t xml:space="preserve">‌گیری زمان این کلمه را شروع می‌کنید. اگر حرفی که کاربر وارد کرده است صحیح باشد، آن حرف در کلمه نمایش داده شده تبدیل به حرف بزرگ می‌شود و به سراغ حرف بعدی </w:t>
        </w:r>
      </w:ins>
      <w:proofErr w:type="spellStart"/>
      <w:ins w:id="34" w:author="Bahador" w:date="2016-12-23T10:17:00Z">
        <w:r w:rsidR="002B0A4C">
          <w:rPr>
            <w:rFonts w:hint="cs"/>
            <w:rtl/>
            <w:lang w:bidi="fa-IR"/>
          </w:rPr>
          <w:t>می‌روید</w:t>
        </w:r>
      </w:ins>
      <w:proofErr w:type="spellEnd"/>
      <w:ins w:id="35" w:author="Bahador" w:date="2016-12-23T10:14:00Z">
        <w:r w:rsidR="002B0A4C">
          <w:rPr>
            <w:rFonts w:hint="cs"/>
            <w:rtl/>
            <w:lang w:bidi="fa-IR"/>
          </w:rPr>
          <w:t xml:space="preserve"> (جزییات در مثالی موجود است) در غیر این صورت منتظر هستی</w:t>
        </w:r>
      </w:ins>
      <w:ins w:id="36" w:author="Bahador" w:date="2016-12-23T10:17:00Z">
        <w:r w:rsidR="002B0A4C">
          <w:rPr>
            <w:rFonts w:hint="cs"/>
            <w:rtl/>
            <w:lang w:bidi="fa-IR"/>
          </w:rPr>
          <w:t>د</w:t>
        </w:r>
      </w:ins>
      <w:ins w:id="37" w:author="Bahador" w:date="2016-12-23T10:14:00Z">
        <w:r w:rsidR="002B0A4C">
          <w:rPr>
            <w:rFonts w:hint="cs"/>
            <w:rtl/>
            <w:lang w:bidi="fa-IR"/>
          </w:rPr>
          <w:t xml:space="preserve"> که کاربر حرف دیگری را وارد کند. زمانی که کاربر همه حروف </w:t>
        </w:r>
      </w:ins>
      <w:ins w:id="38" w:author="Bahador" w:date="2016-12-23T10:16:00Z">
        <w:r w:rsidR="002B0A4C">
          <w:rPr>
            <w:rFonts w:hint="cs"/>
            <w:rtl/>
            <w:lang w:bidi="fa-IR"/>
          </w:rPr>
          <w:t xml:space="preserve">یک کلمه را درست وارد کرد، زمان </w:t>
        </w:r>
      </w:ins>
      <w:ins w:id="39" w:author="Bahador" w:date="2016-12-23T10:17:00Z">
        <w:r w:rsidR="002B0A4C">
          <w:rPr>
            <w:rFonts w:hint="cs"/>
            <w:rtl/>
            <w:lang w:bidi="fa-IR"/>
          </w:rPr>
          <w:t xml:space="preserve">تایپ این کلمه را محاسبه کرده و در </w:t>
        </w:r>
        <w:proofErr w:type="spellStart"/>
        <w:r w:rsidR="002B0A4C">
          <w:rPr>
            <w:rFonts w:hint="cs"/>
            <w:rtl/>
            <w:lang w:bidi="fa-IR"/>
          </w:rPr>
          <w:t>امتیازدهی</w:t>
        </w:r>
        <w:proofErr w:type="spellEnd"/>
        <w:r w:rsidR="002B0A4C">
          <w:rPr>
            <w:rFonts w:hint="cs"/>
            <w:rtl/>
            <w:lang w:bidi="fa-IR"/>
          </w:rPr>
          <w:t xml:space="preserve"> که در ادامه شرح داده می‌شود استفاده م</w:t>
        </w:r>
      </w:ins>
      <w:ins w:id="40" w:author="Bahador" w:date="2016-12-23T10:18:00Z">
        <w:r w:rsidR="002B0A4C">
          <w:rPr>
            <w:rFonts w:hint="cs"/>
            <w:rtl/>
            <w:lang w:bidi="fa-IR"/>
          </w:rPr>
          <w:t>ی‌</w:t>
        </w:r>
      </w:ins>
      <w:ins w:id="41" w:author="Bahador" w:date="2016-12-23T10:17:00Z">
        <w:r w:rsidR="002B0A4C">
          <w:rPr>
            <w:rFonts w:hint="cs"/>
            <w:rtl/>
            <w:lang w:bidi="fa-IR"/>
          </w:rPr>
          <w:t>کنید.</w:t>
        </w:r>
      </w:ins>
      <w:ins w:id="42" w:author="Bahador" w:date="2016-12-23T10:18:00Z">
        <w:r w:rsidR="002B0A4C">
          <w:rPr>
            <w:rFonts w:hint="cs"/>
            <w:rtl/>
            <w:lang w:bidi="fa-IR"/>
          </w:rPr>
          <w:t xml:space="preserve"> </w:t>
        </w:r>
      </w:ins>
      <w:r w:rsidR="00F73EDC" w:rsidRPr="00F73EDC">
        <w:rPr>
          <w:rFonts w:hint="cs"/>
          <w:rtl/>
          <w:lang w:bidi="fa-IR"/>
        </w:rPr>
        <w:t xml:space="preserve">با </w:t>
      </w:r>
      <w:r w:rsidR="008217FE">
        <w:rPr>
          <w:rFonts w:hint="cs"/>
          <w:rtl/>
          <w:lang w:bidi="fa-IR"/>
        </w:rPr>
        <w:t>نوشته شدن</w:t>
      </w:r>
      <w:r w:rsidR="00F73EDC" w:rsidRPr="00F73EDC">
        <w:rPr>
          <w:rFonts w:hint="cs"/>
          <w:rtl/>
          <w:lang w:bidi="fa-IR"/>
        </w:rPr>
        <w:t xml:space="preserve"> کل کلمه</w:t>
      </w:r>
      <w:r>
        <w:rPr>
          <w:rFonts w:hint="cs"/>
          <w:rtl/>
          <w:lang w:bidi="fa-IR"/>
        </w:rPr>
        <w:t>،</w:t>
      </w:r>
      <w:r w:rsidR="00F73EDC" w:rsidRPr="00F73EDC">
        <w:rPr>
          <w:rFonts w:hint="cs"/>
          <w:rtl/>
          <w:lang w:bidi="fa-IR"/>
        </w:rPr>
        <w:t xml:space="preserve"> کلمه بعدی نمایش داده میشود. این کار تا اتمام کلمات ادامه میابد</w:t>
      </w:r>
      <w:del w:id="43" w:author="Bahador" w:date="2016-12-23T10:19:00Z">
        <w:r w:rsidR="00F73EDC" w:rsidRPr="00F73EDC" w:rsidDel="002B0A4C">
          <w:rPr>
            <w:rFonts w:hint="cs"/>
            <w:rtl/>
            <w:lang w:bidi="fa-IR"/>
          </w:rPr>
          <w:delText>، در آخر نیز، شما به مرحله بعد راه پیدا می</w:delText>
        </w:r>
        <w:r w:rsidDel="002B0A4C">
          <w:rPr>
            <w:rFonts w:hint="cs"/>
            <w:rtl/>
            <w:lang w:bidi="fa-IR"/>
          </w:rPr>
          <w:delText>‌کنید. در هر مرحله این روند تکرار می‌شود و در نهایت با پایان مرحله دهم بازی به اتمام می‌رسد.</w:delText>
        </w:r>
      </w:del>
      <w:ins w:id="44" w:author="Bahador" w:date="2016-12-23T10:19:00Z">
        <w:r w:rsidR="002B0A4C">
          <w:rPr>
            <w:rFonts w:hint="cs"/>
            <w:rtl/>
            <w:lang w:bidi="fa-IR"/>
          </w:rPr>
          <w:t xml:space="preserve">. در انتها امتیاز کل این مرحله محاسبه شده و به کاربر نشان داده می‌شود و از وی سوال پرسیده می‌شود که آیا قصد دارد به مرحله بعد برود یا نه. اگر </w:t>
        </w:r>
      </w:ins>
      <w:ins w:id="45" w:author="Bahador" w:date="2016-12-23T10:20:00Z">
        <w:r w:rsidR="002B0A4C">
          <w:rPr>
            <w:rFonts w:hint="cs"/>
            <w:rtl/>
            <w:lang w:bidi="fa-IR"/>
          </w:rPr>
          <w:t xml:space="preserve">جواب مثبت بود این فرایند مجددا برای مرحله جدید تکرار می‌شود در غیر این صورت برنامه خاتمه پیدا می‌کند و اگر کاربر بخواهد قبل از </w:t>
        </w:r>
      </w:ins>
      <w:ins w:id="46" w:author="Bahador" w:date="2016-12-23T10:22:00Z">
        <w:r w:rsidR="002B0A4C">
          <w:rPr>
            <w:rFonts w:hint="cs"/>
            <w:rtl/>
            <w:lang w:bidi="fa-IR"/>
          </w:rPr>
          <w:t>اتمام بازی، وضعیت فعلی آن ذخیره می‌شود.</w:t>
        </w:r>
      </w:ins>
    </w:p>
    <w:p w:rsidR="00E1154F" w:rsidRDefault="002B0A4C" w:rsidP="002B0A4C">
      <w:pPr>
        <w:bidi/>
        <w:jc w:val="both"/>
        <w:rPr>
          <w:rtl/>
          <w:lang w:bidi="fa-IR"/>
        </w:rPr>
      </w:pPr>
      <w:ins w:id="47" w:author="Bahador" w:date="2016-12-23T10:22:00Z">
        <w:r>
          <w:rPr>
            <w:rFonts w:hint="cs"/>
            <w:rtl/>
            <w:lang w:bidi="fa-IR"/>
          </w:rPr>
          <w:t>به غیر از حروف کوچکی که کاربر برای تایپ کلمات وارد می‌کند</w:t>
        </w:r>
      </w:ins>
      <w:del w:id="48" w:author="Bahador" w:date="2016-12-23T10:23:00Z">
        <w:r w:rsidR="00E1154F" w:rsidDel="002B0A4C">
          <w:rPr>
            <w:rFonts w:hint="cs"/>
            <w:rtl/>
            <w:lang w:bidi="fa-IR"/>
          </w:rPr>
          <w:delText>در صورتی که</w:delText>
        </w:r>
      </w:del>
      <w:ins w:id="49" w:author="Bahador" w:date="2016-12-23T10:23:00Z">
        <w:r>
          <w:rPr>
            <w:rFonts w:hint="cs"/>
            <w:rtl/>
            <w:lang w:bidi="fa-IR"/>
          </w:rPr>
          <w:t>، اگر</w:t>
        </w:r>
      </w:ins>
      <w:r w:rsidR="00E1154F">
        <w:rPr>
          <w:rFonts w:hint="cs"/>
          <w:rtl/>
          <w:lang w:bidi="fa-IR"/>
        </w:rPr>
        <w:t xml:space="preserve"> در حین بازی حروف زیر وارد شوند، می‌بایست بازی </w:t>
      </w:r>
      <w:del w:id="50" w:author="Bahador" w:date="2016-12-23T10:23:00Z">
        <w:r w:rsidR="00E1154F" w:rsidDel="002B0A4C">
          <w:rPr>
            <w:rFonts w:hint="cs"/>
            <w:rtl/>
            <w:lang w:bidi="fa-IR"/>
          </w:rPr>
          <w:delText>به بیان</w:delText>
        </w:r>
      </w:del>
      <w:ins w:id="51" w:author="Bahador" w:date="2016-12-23T10:23:00Z">
        <w:r>
          <w:rPr>
            <w:rFonts w:hint="cs"/>
            <w:rtl/>
            <w:lang w:bidi="fa-IR"/>
          </w:rPr>
          <w:t xml:space="preserve"> به شرح جدول زیر</w:t>
        </w:r>
      </w:ins>
      <w:del w:id="52" w:author="Bahador" w:date="2016-12-23T10:23:00Z">
        <w:r w:rsidR="00E1154F" w:rsidDel="002B0A4C">
          <w:rPr>
            <w:rFonts w:hint="cs"/>
            <w:rtl/>
            <w:lang w:bidi="fa-IR"/>
          </w:rPr>
          <w:delText xml:space="preserve"> شده</w:delText>
        </w:r>
      </w:del>
      <w:r w:rsidR="00E1154F">
        <w:rPr>
          <w:rFonts w:hint="cs"/>
          <w:rtl/>
          <w:lang w:bidi="fa-IR"/>
        </w:rPr>
        <w:t xml:space="preserve"> واکنش نشان دهد:</w:t>
      </w:r>
      <w:r w:rsidR="00087EC3">
        <w:rPr>
          <w:rFonts w:hint="cs"/>
          <w:rtl/>
          <w:lang w:bidi="fa-IR"/>
        </w:rPr>
        <w:t xml:space="preserve"> (توجه شود که این حروف بزرگ می‌باشند تا با حروف کلمات اشتباه نشوند.)</w:t>
      </w:r>
    </w:p>
    <w:tbl>
      <w:tblPr>
        <w:tblStyle w:val="TableGrid"/>
        <w:bidiVisual/>
        <w:tblW w:w="0" w:type="auto"/>
        <w:tblInd w:w="2060" w:type="dxa"/>
        <w:tblLook w:val="04A0" w:firstRow="1" w:lastRow="0" w:firstColumn="1" w:lastColumn="0" w:noHBand="0" w:noVBand="1"/>
      </w:tblPr>
      <w:tblGrid>
        <w:gridCol w:w="990"/>
        <w:gridCol w:w="4860"/>
      </w:tblGrid>
      <w:tr w:rsidR="007A5774" w:rsidTr="002B0A4C">
        <w:tc>
          <w:tcPr>
            <w:tcW w:w="990" w:type="dxa"/>
          </w:tcPr>
          <w:p w:rsidR="007A5774" w:rsidRDefault="007A5774" w:rsidP="00F864B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حرف</w:t>
            </w:r>
          </w:p>
        </w:tc>
        <w:tc>
          <w:tcPr>
            <w:tcW w:w="4860" w:type="dxa"/>
          </w:tcPr>
          <w:p w:rsidR="007A5774" w:rsidRDefault="007A5774" w:rsidP="00F864B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رویداد</w:t>
            </w:r>
          </w:p>
        </w:tc>
      </w:tr>
      <w:tr w:rsidR="007A5774" w:rsidTr="002B0A4C">
        <w:tc>
          <w:tcPr>
            <w:tcW w:w="990" w:type="dxa"/>
          </w:tcPr>
          <w:p w:rsidR="007A5774" w:rsidRDefault="00E46CDF" w:rsidP="00F864BE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4860" w:type="dxa"/>
            <w:vAlign w:val="center"/>
          </w:tcPr>
          <w:p w:rsidR="007A5774" w:rsidRDefault="007A5774" w:rsidP="00F864B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بازی اتمام می‌یابد.</w:t>
            </w:r>
          </w:p>
        </w:tc>
      </w:tr>
      <w:tr w:rsidR="007A5774" w:rsidTr="002B0A4C">
        <w:tc>
          <w:tcPr>
            <w:tcW w:w="990" w:type="dxa"/>
          </w:tcPr>
          <w:p w:rsidR="007A5774" w:rsidRDefault="00E46CDF" w:rsidP="00F864B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</w:t>
            </w:r>
          </w:p>
        </w:tc>
        <w:tc>
          <w:tcPr>
            <w:tcW w:w="4860" w:type="dxa"/>
            <w:vAlign w:val="center"/>
          </w:tcPr>
          <w:p w:rsidR="007A5774" w:rsidRDefault="007A5774" w:rsidP="002B0A4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بازی متوقف می‌شود. (یعنی محاسبه زمان </w:t>
            </w:r>
            <w:del w:id="53" w:author="Bahador" w:date="2016-12-23T10:24:00Z">
              <w:r w:rsidDel="002B0A4C">
                <w:rPr>
                  <w:rFonts w:hint="cs"/>
                  <w:rtl/>
                  <w:lang w:bidi="fa-IR"/>
                </w:rPr>
                <w:delText xml:space="preserve">می‌بایست </w:delText>
              </w:r>
            </w:del>
            <w:r>
              <w:rPr>
                <w:rFonts w:hint="cs"/>
                <w:rtl/>
                <w:lang w:bidi="fa-IR"/>
              </w:rPr>
              <w:t xml:space="preserve">متوقف </w:t>
            </w:r>
            <w:ins w:id="54" w:author="Bahador" w:date="2016-12-23T10:24:00Z">
              <w:r w:rsidR="002B0A4C">
                <w:rPr>
                  <w:rFonts w:hint="cs"/>
                  <w:rtl/>
                  <w:lang w:bidi="fa-IR"/>
                </w:rPr>
                <w:t>‌می‌</w:t>
              </w:r>
            </w:ins>
            <w:r>
              <w:rPr>
                <w:rFonts w:hint="cs"/>
                <w:rtl/>
                <w:lang w:bidi="fa-IR"/>
              </w:rPr>
              <w:t>شود.)</w:t>
            </w:r>
          </w:p>
        </w:tc>
      </w:tr>
      <w:tr w:rsidR="007A5774" w:rsidTr="002B0A4C">
        <w:tc>
          <w:tcPr>
            <w:tcW w:w="990" w:type="dxa"/>
          </w:tcPr>
          <w:p w:rsidR="007A5774" w:rsidRDefault="00E46CDF" w:rsidP="00F864B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4860" w:type="dxa"/>
            <w:vAlign w:val="center"/>
          </w:tcPr>
          <w:p w:rsidR="007A5774" w:rsidRDefault="007A5774" w:rsidP="00F864B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بازی ادامه پیدا می‌کند. (یعنی محاسبه زمان از </w:t>
            </w:r>
            <w:ins w:id="55" w:author="Bahador" w:date="2016-12-23T10:24:00Z">
              <w:r w:rsidR="002B0A4C">
                <w:rPr>
                  <w:rFonts w:hint="cs"/>
                  <w:rtl/>
                  <w:lang w:bidi="fa-IR"/>
                </w:rPr>
                <w:t xml:space="preserve">سر </w:t>
              </w:r>
            </w:ins>
            <w:r>
              <w:rPr>
                <w:rFonts w:hint="cs"/>
                <w:rtl/>
                <w:lang w:bidi="fa-IR"/>
              </w:rPr>
              <w:t>گرفته می‌شود.)</w:t>
            </w:r>
          </w:p>
        </w:tc>
      </w:tr>
    </w:tbl>
    <w:p w:rsidR="00E1154F" w:rsidRDefault="00E1154F" w:rsidP="00F864BE">
      <w:pPr>
        <w:bidi/>
        <w:jc w:val="both"/>
        <w:rPr>
          <w:lang w:bidi="fa-IR"/>
        </w:rPr>
      </w:pPr>
    </w:p>
    <w:p w:rsidR="002B0A4C" w:rsidRDefault="002B0A4C" w:rsidP="002B0A4C">
      <w:pPr>
        <w:pStyle w:val="Heading2"/>
        <w:bidi/>
        <w:jc w:val="both"/>
        <w:rPr>
          <w:ins w:id="56" w:author="Bahador" w:date="2016-12-23T10:25:00Z"/>
          <w:rtl/>
          <w:lang w:bidi="fa-IR"/>
        </w:rPr>
      </w:pPr>
      <w:ins w:id="57" w:author="Bahador" w:date="2016-12-23T10:25:00Z">
        <w:r>
          <w:rPr>
            <w:rFonts w:hint="cs"/>
            <w:rtl/>
            <w:lang w:bidi="fa-IR"/>
          </w:rPr>
          <w:t xml:space="preserve">الگوریتم </w:t>
        </w:r>
        <w:proofErr w:type="spellStart"/>
        <w:r>
          <w:rPr>
            <w:rFonts w:hint="cs"/>
            <w:rtl/>
            <w:lang w:bidi="fa-IR"/>
          </w:rPr>
          <w:t>امتیازدهی</w:t>
        </w:r>
        <w:proofErr w:type="spellEnd"/>
        <w:r>
          <w:rPr>
            <w:rFonts w:hint="cs"/>
            <w:rtl/>
            <w:lang w:bidi="fa-IR"/>
          </w:rPr>
          <w:t xml:space="preserve"> </w:t>
        </w:r>
      </w:ins>
    </w:p>
    <w:p w:rsidR="002B0A4C" w:rsidRDefault="002B0A4C" w:rsidP="00F864BE">
      <w:pPr>
        <w:bidi/>
        <w:jc w:val="both"/>
        <w:rPr>
          <w:ins w:id="58" w:author="Bahador" w:date="2016-12-23T10:25:00Z"/>
          <w:rFonts w:hint="cs"/>
          <w:rtl/>
          <w:lang w:bidi="fa-IR"/>
        </w:rPr>
      </w:pPr>
      <w:ins w:id="59" w:author="Bahador" w:date="2016-12-23T10:25:00Z">
        <w:r>
          <w:rPr>
            <w:rFonts w:hint="cs"/>
            <w:rtl/>
            <w:lang w:bidi="fa-IR"/>
          </w:rPr>
          <w:t>در این بازی</w:t>
        </w:r>
      </w:ins>
      <w:ins w:id="60" w:author="Bahador" w:date="2016-12-23T11:22:00Z">
        <w:r w:rsidR="00616E78">
          <w:rPr>
            <w:rFonts w:hint="cs"/>
            <w:rtl/>
            <w:lang w:bidi="fa-IR"/>
          </w:rPr>
          <w:t>،</w:t>
        </w:r>
      </w:ins>
      <w:ins w:id="61" w:author="Bahador" w:date="2016-12-23T10:25:00Z">
        <w:r>
          <w:rPr>
            <w:rFonts w:hint="cs"/>
            <w:rtl/>
            <w:lang w:bidi="fa-IR"/>
          </w:rPr>
          <w:t xml:space="preserve"> امتیاز کاربر طبق الگوریتم زیر محاسبه می‌شود</w:t>
        </w:r>
      </w:ins>
    </w:p>
    <w:p w:rsidR="003F6CB4" w:rsidRDefault="00F73EDC" w:rsidP="002B0A4C">
      <w:pPr>
        <w:pStyle w:val="ListParagraph"/>
        <w:numPr>
          <w:ilvl w:val="0"/>
          <w:numId w:val="4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امتیاز</w:t>
      </w:r>
      <w:ins w:id="62" w:author="Bahador" w:date="2016-12-23T10:27:00Z">
        <w:r w:rsidR="002B0A4C">
          <w:rPr>
            <w:rFonts w:hint="cs"/>
            <w:rtl/>
            <w:lang w:bidi="fa-IR"/>
          </w:rPr>
          <w:t xml:space="preserve"> </w:t>
        </w:r>
      </w:ins>
      <w:del w:id="63" w:author="Bahador" w:date="2016-12-23T10:26:00Z">
        <w:r w:rsidDel="002B0A4C">
          <w:rPr>
            <w:rFonts w:hint="cs"/>
            <w:rtl/>
            <w:lang w:bidi="fa-IR"/>
          </w:rPr>
          <w:delText xml:space="preserve">دهی به این گونه است که </w:delText>
        </w:r>
        <w:r w:rsidR="00AD3E91" w:rsidDel="002B0A4C">
          <w:rPr>
            <w:rFonts w:hint="cs"/>
            <w:rtl/>
            <w:lang w:bidi="fa-IR"/>
          </w:rPr>
          <w:delText xml:space="preserve">برای </w:delText>
        </w:r>
      </w:del>
      <w:r w:rsidR="00AD3E91">
        <w:rPr>
          <w:rFonts w:hint="cs"/>
          <w:rtl/>
          <w:lang w:bidi="fa-IR"/>
        </w:rPr>
        <w:t>هر کلمه</w:t>
      </w:r>
      <w:del w:id="64" w:author="Bahador" w:date="2016-12-23T10:26:00Z">
        <w:r w:rsidR="003F6CB4" w:rsidDel="002B0A4C">
          <w:rPr>
            <w:rFonts w:hint="cs"/>
            <w:rtl/>
            <w:lang w:bidi="fa-IR"/>
          </w:rPr>
          <w:delText xml:space="preserve"> داریم</w:delText>
        </w:r>
      </w:del>
      <w:r w:rsidR="003F6CB4">
        <w:rPr>
          <w:rFonts w:hint="cs"/>
          <w:rtl/>
          <w:lang w:bidi="fa-IR"/>
        </w:rPr>
        <w:t>:</w:t>
      </w:r>
    </w:p>
    <w:p w:rsidR="003F6CB4" w:rsidRPr="003F6CB4" w:rsidRDefault="00B54947" w:rsidP="002B0A4C">
      <w:pPr>
        <w:bidi/>
        <w:jc w:val="both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rtl/>
              <w:lang w:bidi="fa-IR"/>
            </w:rPr>
            <m:t>کلمه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rtl/>
              <w:lang w:bidi="fa-IR"/>
            </w:rPr>
            <m:t>امتیاز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lang w:bidi="fa-IR"/>
                </w:rPr>
              </m:ctrlPr>
            </m:fPr>
            <m:num>
              <m:r>
                <w:rPr>
                  <w:rFonts w:ascii="Cambria Math" w:hAnsi="Cambria Math" w:hint="cs"/>
                  <w:rtl/>
                  <w:lang w:bidi="fa-IR"/>
                </w:rPr>
                <m:t>کلمه حروف تعداد</m:t>
              </m:r>
              <m:r>
                <w:rPr>
                  <w:rFonts w:ascii="Cambria Math" w:hAnsi="Cambria Math"/>
                  <w:lang w:bidi="fa-IR"/>
                </w:rPr>
                <m:t>*</m:t>
              </m:r>
              <m:r>
                <w:rPr>
                  <w:rFonts w:ascii="Cambria Math" w:hAnsi="Cambria Math" w:hint="cs"/>
                  <w:rtl/>
                  <w:lang w:bidi="fa-IR"/>
                </w:rPr>
                <m:t>۳</m:t>
              </m:r>
              <m:r>
                <w:rPr>
                  <w:rFonts w:ascii="Cambria Math" w:hAnsi="Cambria Math"/>
                  <w:lang w:bidi="fa-IR"/>
                </w:rPr>
                <m:t>-</m:t>
              </m:r>
              <m:r>
                <w:rPr>
                  <w:rFonts w:ascii="Cambria Math" w:hAnsi="Cambria Math" w:hint="cs"/>
                  <w:rtl/>
                  <w:lang w:bidi="fa-IR"/>
                </w:rPr>
                <m:t>شده تایپ</m:t>
              </m:r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w:rPr>
                  <w:rFonts w:ascii="Cambria Math" w:hAnsi="Cambria Math" w:hint="cs"/>
                  <w:rtl/>
                  <w:lang w:bidi="fa-IR"/>
                </w:rPr>
                <m:t>نادرست حروف</m:t>
              </m:r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w:rPr>
                  <w:rFonts w:ascii="Cambria Math" w:hAnsi="Cambria Math" w:hint="cs"/>
                  <w:rtl/>
                  <w:lang w:bidi="fa-IR"/>
                </w:rPr>
                <m:t>تعداد</m:t>
              </m:r>
            </m:num>
            <m:den>
              <m:r>
                <w:del w:id="65" w:author="Bahador" w:date="2016-12-23T10:26:00Z">
                  <w:rPr>
                    <w:rFonts w:ascii="Cambria Math" w:hAnsi="Cambria Math" w:hint="cs"/>
                    <w:rtl/>
                    <w:lang w:bidi="fa-IR"/>
                  </w:rPr>
                  <m:t>دقیقه</m:t>
                </w:del>
              </m:r>
              <m:r>
                <w:ins w:id="66" w:author="Bahador" w:date="2016-12-23T10:28:00Z">
                  <w:rPr>
                    <w:rFonts w:ascii="Cambria Math" w:hAnsi="Cambria Math"/>
                    <w:lang w:bidi="fa-IR"/>
                  </w:rPr>
                  <m:t xml:space="preserve"> </m:t>
                </w:ins>
              </m:r>
              <m:r>
                <w:ins w:id="67" w:author="Bahador" w:date="2016-12-23T10:29:00Z">
                  <w:rPr>
                    <w:rFonts w:ascii="Cambria Math" w:hAnsi="Cambria Math" w:hint="cs"/>
                    <w:rtl/>
                    <w:lang w:bidi="fa-IR"/>
                  </w:rPr>
                  <m:t>ثانیه به</m:t>
                </w:ins>
              </m:r>
              <m:r>
                <w:del w:id="68" w:author="Bahador" w:date="2016-12-23T10:26:00Z">
                  <w:rPr>
                    <w:rFonts w:ascii="Cambria Math" w:hAnsi="Cambria Math"/>
                    <w:lang w:bidi="fa-IR"/>
                  </w:rPr>
                  <m:t xml:space="preserve"> </m:t>
                </w:del>
              </m:r>
              <m:r>
                <w:del w:id="69" w:author="Bahador" w:date="2016-12-23T10:29:00Z">
                  <w:rPr>
                    <w:rFonts w:ascii="Cambria Math" w:hAnsi="Cambria Math" w:hint="cs"/>
                    <w:rtl/>
                    <w:lang w:bidi="fa-IR"/>
                  </w:rPr>
                  <m:t>به</m:t>
                </w:del>
              </m:r>
              <m:r>
                <w:rPr>
                  <w:rFonts w:ascii="Cambria Math" w:hAnsi="Cambria Math"/>
                  <w:lang w:bidi="fa-IR"/>
                </w:rPr>
                <m:t xml:space="preserve"> </m:t>
              </m:r>
              <m:r>
                <w:rPr>
                  <w:rFonts w:ascii="Cambria Math" w:hAnsi="Cambria Math" w:hint="cs"/>
                  <w:rtl/>
                  <w:lang w:bidi="fa-IR"/>
                </w:rPr>
                <m:t>کلمه تایپ زمان</m:t>
              </m:r>
            </m:den>
          </m:f>
        </m:oMath>
      </m:oMathPara>
    </w:p>
    <w:p w:rsidR="002B0A4C" w:rsidRDefault="002B0A4C" w:rsidP="002B0A4C">
      <w:pPr>
        <w:pStyle w:val="ListParagraph"/>
        <w:numPr>
          <w:ilvl w:val="0"/>
          <w:numId w:val="4"/>
        </w:numPr>
        <w:bidi/>
        <w:jc w:val="both"/>
        <w:rPr>
          <w:ins w:id="70" w:author="Bahador" w:date="2016-12-23T10:27:00Z"/>
          <w:rtl/>
          <w:lang w:bidi="fa-IR"/>
        </w:rPr>
      </w:pPr>
      <w:ins w:id="71" w:author="Bahador" w:date="2016-12-23T10:27:00Z">
        <w:r>
          <w:rPr>
            <w:rFonts w:hint="cs"/>
            <w:rtl/>
            <w:lang w:bidi="fa-IR"/>
          </w:rPr>
          <w:t>امتیاز</w:t>
        </w:r>
      </w:ins>
      <w:ins w:id="72" w:author="Bahador" w:date="2016-12-23T10:28:00Z">
        <w:r>
          <w:rPr>
            <w:rFonts w:hint="cs"/>
            <w:rtl/>
            <w:lang w:bidi="fa-IR"/>
          </w:rPr>
          <w:t xml:space="preserve"> </w:t>
        </w:r>
      </w:ins>
      <w:ins w:id="73" w:author="Bahador" w:date="2016-12-23T10:27:00Z">
        <w:r>
          <w:rPr>
            <w:rFonts w:hint="cs"/>
            <w:rtl/>
            <w:lang w:bidi="fa-IR"/>
          </w:rPr>
          <w:t xml:space="preserve">هر </w:t>
        </w:r>
      </w:ins>
      <w:ins w:id="74" w:author="Bahador" w:date="2016-12-23T10:28:00Z">
        <w:r>
          <w:rPr>
            <w:rFonts w:hint="cs"/>
            <w:rtl/>
            <w:lang w:bidi="fa-IR"/>
          </w:rPr>
          <w:t>مرحله</w:t>
        </w:r>
      </w:ins>
      <w:ins w:id="75" w:author="Bahador" w:date="2016-12-23T10:27:00Z">
        <w:r>
          <w:rPr>
            <w:rFonts w:hint="cs"/>
            <w:rtl/>
            <w:lang w:bidi="fa-IR"/>
          </w:rPr>
          <w:t>:</w:t>
        </w:r>
      </w:ins>
    </w:p>
    <w:p w:rsidR="002B0A4C" w:rsidRPr="003F6CB4" w:rsidRDefault="002B0A4C" w:rsidP="002B0A4C">
      <w:pPr>
        <w:bidi/>
        <w:jc w:val="both"/>
        <w:rPr>
          <w:ins w:id="76" w:author="Bahador" w:date="2016-12-23T10:27:00Z"/>
          <w:rtl/>
          <w:lang w:bidi="fa-IR"/>
        </w:rPr>
      </w:pPr>
      <m:oMathPara>
        <m:oMath>
          <m:r>
            <w:ins w:id="77" w:author="Bahador" w:date="2016-12-23T10:28:00Z"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مرحله</m:t>
            </w:ins>
          </m:r>
          <m:r>
            <w:ins w:id="78" w:author="Bahador" w:date="2016-12-23T10:27:00Z"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 </m:t>
            </w:ins>
          </m:r>
          <m:r>
            <w:ins w:id="79" w:author="Bahador" w:date="2016-12-23T10:27:00Z"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امتیاز</m:t>
            </w:ins>
          </m:r>
          <m:r>
            <w:ins w:id="80" w:author="Bahador" w:date="2016-12-23T10:27:00Z">
              <m:rPr>
                <m:sty m:val="p"/>
              </m:rPr>
              <w:rPr>
                <w:rFonts w:ascii="Cambria Math" w:hAnsi="Cambria Math"/>
                <w:lang w:bidi="fa-IR"/>
              </w:rPr>
              <m:t>=</m:t>
            </w:ins>
          </m:r>
          <m:f>
            <m:fPr>
              <m:ctrlPr>
                <w:ins w:id="81" w:author="Bahador" w:date="2016-12-23T10:27:00Z">
                  <w:rPr>
                    <w:rFonts w:ascii="Cambria Math" w:hAnsi="Cambria Math"/>
                    <w:lang w:bidi="fa-IR"/>
                  </w:rPr>
                </w:ins>
              </m:ctrlPr>
            </m:fPr>
            <m:num>
              <m:r>
                <w:ins w:id="82" w:author="Bahador" w:date="2016-12-23T10:29:00Z">
                  <w:rPr>
                    <w:rFonts w:ascii="Cambria Math" w:hAnsi="Cambria Math" w:hint="cs"/>
                    <w:rtl/>
                    <w:lang w:bidi="fa-IR"/>
                  </w:rPr>
                  <m:t>کلمات امتیاز مجموع</m:t>
                </w:ins>
              </m:r>
            </m:num>
            <m:den>
              <m:r>
                <w:ins w:id="83" w:author="Bahador" w:date="2016-12-23T10:27:00Z">
                  <w:rPr>
                    <w:rFonts w:ascii="Cambria Math" w:hAnsi="Cambria Math" w:hint="cs"/>
                    <w:rtl/>
                    <w:lang w:bidi="fa-IR"/>
                  </w:rPr>
                  <m:t xml:space="preserve"> </m:t>
                </w:ins>
              </m:r>
              <m:r>
                <w:ins w:id="84" w:author="Bahador" w:date="2016-12-23T10:30:00Z">
                  <w:rPr>
                    <w:rFonts w:ascii="Cambria Math" w:hAnsi="Cambria Math" w:hint="cs"/>
                    <w:rtl/>
                    <w:lang w:bidi="fa-IR"/>
                  </w:rPr>
                  <m:t>کلمات تعداد</m:t>
                </w:ins>
              </m:r>
            </m:den>
          </m:f>
        </m:oMath>
      </m:oMathPara>
    </w:p>
    <w:p w:rsidR="002B0A4C" w:rsidRDefault="002B0A4C" w:rsidP="000E7C69">
      <w:pPr>
        <w:pStyle w:val="ListParagraph"/>
        <w:numPr>
          <w:ilvl w:val="0"/>
          <w:numId w:val="4"/>
        </w:numPr>
        <w:bidi/>
        <w:jc w:val="both"/>
        <w:rPr>
          <w:ins w:id="85" w:author="Bahador" w:date="2016-12-23T10:30:00Z"/>
          <w:rtl/>
          <w:lang w:bidi="fa-IR"/>
        </w:rPr>
      </w:pPr>
      <w:ins w:id="86" w:author="Bahador" w:date="2016-12-23T10:30:00Z">
        <w:r>
          <w:rPr>
            <w:rFonts w:hint="cs"/>
            <w:rtl/>
            <w:lang w:bidi="fa-IR"/>
          </w:rPr>
          <w:t xml:space="preserve">امتیاز هر </w:t>
        </w:r>
      </w:ins>
      <w:ins w:id="87" w:author="Bahador" w:date="2016-12-23T10:31:00Z">
        <w:r w:rsidR="000E7C69">
          <w:rPr>
            <w:rFonts w:hint="cs"/>
            <w:rtl/>
            <w:lang w:bidi="fa-IR"/>
          </w:rPr>
          <w:t>کاربر</w:t>
        </w:r>
      </w:ins>
      <w:ins w:id="88" w:author="Bahador" w:date="2016-12-23T10:30:00Z">
        <w:r>
          <w:rPr>
            <w:rFonts w:hint="cs"/>
            <w:rtl/>
            <w:lang w:bidi="fa-IR"/>
          </w:rPr>
          <w:t>:</w:t>
        </w:r>
      </w:ins>
    </w:p>
    <w:p w:rsidR="002B0A4C" w:rsidRPr="003F6CB4" w:rsidRDefault="002B0A4C" w:rsidP="002B0A4C">
      <w:pPr>
        <w:bidi/>
        <w:jc w:val="both"/>
        <w:rPr>
          <w:ins w:id="89" w:author="Bahador" w:date="2016-12-23T10:30:00Z"/>
          <w:rtl/>
          <w:lang w:bidi="fa-IR"/>
        </w:rPr>
      </w:pPr>
      <m:oMathPara>
        <m:oMath>
          <m:r>
            <w:ins w:id="90" w:author="Bahador" w:date="2016-12-23T10:30:00Z"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کاربر</m:t>
            </w:ins>
          </m:r>
          <m:r>
            <w:ins w:id="91" w:author="Bahador" w:date="2016-12-23T10:30:00Z"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 </m:t>
            </w:ins>
          </m:r>
          <m:r>
            <w:ins w:id="92" w:author="Bahador" w:date="2016-12-23T10:30:00Z"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امتیاز</m:t>
            </w:ins>
          </m:r>
          <m:r>
            <w:ins w:id="93" w:author="Bahador" w:date="2016-12-23T10:30:00Z">
              <m:rPr>
                <m:sty m:val="p"/>
              </m:rPr>
              <w:rPr>
                <w:rFonts w:ascii="Cambria Math" w:hAnsi="Cambria Math"/>
                <w:lang w:bidi="fa-IR"/>
              </w:rPr>
              <m:t>=</m:t>
            </w:ins>
          </m:r>
          <m:r>
            <w:ins w:id="94" w:author="Bahador" w:date="2016-12-23T10:30:00Z"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مراحل امتیاز مجموع</m:t>
            </w:ins>
          </m:r>
        </m:oMath>
      </m:oMathPara>
    </w:p>
    <w:p w:rsidR="00F73EDC" w:rsidRDefault="006004C6" w:rsidP="002B0A4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شما می‌بایست در </w:t>
      </w:r>
      <w:r w:rsidRPr="00F33895">
        <w:rPr>
          <w:rFonts w:hint="cs"/>
          <w:b/>
          <w:bCs/>
          <w:rtl/>
          <w:lang w:bidi="fa-IR"/>
        </w:rPr>
        <w:t xml:space="preserve">پایان </w:t>
      </w:r>
      <w:ins w:id="95" w:author="Bahador" w:date="2016-12-23T11:22:00Z">
        <w:r w:rsidR="00616E78">
          <w:rPr>
            <w:rFonts w:hint="cs"/>
            <w:b/>
            <w:bCs/>
            <w:rtl/>
            <w:lang w:bidi="fa-IR"/>
          </w:rPr>
          <w:t xml:space="preserve">هر مرحله و </w:t>
        </w:r>
      </w:ins>
      <w:r w:rsidRPr="00F33895">
        <w:rPr>
          <w:rFonts w:hint="cs"/>
          <w:b/>
          <w:bCs/>
          <w:rtl/>
          <w:lang w:bidi="fa-IR"/>
        </w:rPr>
        <w:t>بازی</w:t>
      </w:r>
      <w:r w:rsidR="00F33895">
        <w:rPr>
          <w:rFonts w:hint="cs"/>
          <w:b/>
          <w:bCs/>
          <w:rtl/>
          <w:lang w:bidi="fa-IR"/>
        </w:rPr>
        <w:t xml:space="preserve"> (نیازی به نمایش امتیاز در هنگام بازی نیست)</w:t>
      </w:r>
      <w:r>
        <w:rPr>
          <w:rFonts w:hint="cs"/>
          <w:rtl/>
          <w:lang w:bidi="fa-IR"/>
        </w:rPr>
        <w:t xml:space="preserve"> امتیاز کاربر را</w:t>
      </w:r>
      <w:r w:rsidR="00183C1B">
        <w:rPr>
          <w:rFonts w:hint="cs"/>
          <w:rtl/>
          <w:lang w:bidi="fa-IR"/>
        </w:rPr>
        <w:t xml:space="preserve"> </w:t>
      </w:r>
      <w:del w:id="96" w:author="Bahador" w:date="2016-12-23T10:31:00Z">
        <w:r w:rsidR="00183C1B" w:rsidDel="002B0A4C">
          <w:rPr>
            <w:rFonts w:hint="cs"/>
            <w:rtl/>
            <w:lang w:bidi="fa-IR"/>
          </w:rPr>
          <w:delText xml:space="preserve">که مجموع </w:delText>
        </w:r>
        <w:r w:rsidR="00E75CFE" w:rsidDel="002B0A4C">
          <w:rPr>
            <w:rFonts w:hint="cs"/>
            <w:rtl/>
            <w:lang w:bidi="fa-IR"/>
          </w:rPr>
          <w:delText>امتیازهای همه‌ی کلمات می‌باشد،</w:delText>
        </w:r>
        <w:r w:rsidDel="002B0A4C">
          <w:rPr>
            <w:rFonts w:hint="cs"/>
            <w:rtl/>
            <w:lang w:bidi="fa-IR"/>
          </w:rPr>
          <w:delText xml:space="preserve"> </w:delText>
        </w:r>
      </w:del>
      <w:r>
        <w:rPr>
          <w:rFonts w:hint="cs"/>
          <w:rtl/>
          <w:lang w:bidi="fa-IR"/>
        </w:rPr>
        <w:t>نمایش دهید.</w:t>
      </w:r>
    </w:p>
    <w:p w:rsidR="00F078A6" w:rsidRDefault="00F078A6" w:rsidP="00F864BE">
      <w:pPr>
        <w:pStyle w:val="Heading2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کاربران بازی</w:t>
      </w:r>
    </w:p>
    <w:p w:rsidR="00F078A6" w:rsidRDefault="00F078A6" w:rsidP="00F864B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ورود به برنامه می‌بایست نام کاربر پرسیده شود، اگر کاربر قبلا وارد بازی شده باشد بتواند از آخرین </w:t>
      </w:r>
      <w:r w:rsidRPr="00F078A6">
        <w:rPr>
          <w:rFonts w:hint="cs"/>
          <w:b/>
          <w:bCs/>
          <w:rtl/>
          <w:lang w:bidi="fa-IR"/>
        </w:rPr>
        <w:t>مرحله‌ای</w:t>
      </w:r>
      <w:r>
        <w:rPr>
          <w:rFonts w:hint="cs"/>
          <w:rtl/>
          <w:lang w:bidi="fa-IR"/>
        </w:rPr>
        <w:t xml:space="preserve"> </w:t>
      </w:r>
      <w:r w:rsidRPr="00F078A6">
        <w:rPr>
          <w:rFonts w:hint="cs"/>
          <w:b/>
          <w:bCs/>
          <w:rtl/>
          <w:lang w:bidi="fa-IR"/>
        </w:rPr>
        <w:t xml:space="preserve">(نیازی به بازیابی کلمه نیست تنها می‌بایست آخرین مرحله </w:t>
      </w:r>
      <w:ins w:id="97" w:author="Bahador" w:date="2016-12-23T10:32:00Z">
        <w:r w:rsidR="003B60C6">
          <w:rPr>
            <w:rFonts w:hint="cs"/>
            <w:b/>
            <w:bCs/>
            <w:rtl/>
            <w:lang w:bidi="fa-IR"/>
          </w:rPr>
          <w:t xml:space="preserve">و امتیاز کاربر تا آن مرحله </w:t>
        </w:r>
      </w:ins>
      <w:r w:rsidRPr="00F078A6">
        <w:rPr>
          <w:rFonts w:hint="cs"/>
          <w:b/>
          <w:bCs/>
          <w:rtl/>
          <w:lang w:bidi="fa-IR"/>
        </w:rPr>
        <w:t>بازیابی شود)</w:t>
      </w:r>
      <w:r>
        <w:rPr>
          <w:rFonts w:hint="cs"/>
          <w:rtl/>
          <w:lang w:bidi="fa-IR"/>
        </w:rPr>
        <w:t xml:space="preserve"> که در آن قرار داشته است ادامه دهد.</w:t>
      </w:r>
    </w:p>
    <w:p w:rsidR="00D92E13" w:rsidRDefault="00D92E13" w:rsidP="003B60C6">
      <w:pPr>
        <w:bidi/>
        <w:jc w:val="both"/>
        <w:rPr>
          <w:ins w:id="98" w:author="Bahador" w:date="2016-12-23T10:33:00Z"/>
          <w:rtl/>
          <w:lang w:bidi="fa-IR"/>
        </w:rPr>
      </w:pPr>
      <w:r>
        <w:rPr>
          <w:rFonts w:hint="cs"/>
          <w:rtl/>
          <w:lang w:bidi="fa-IR"/>
        </w:rPr>
        <w:t>راهنمایی: برای این منظور می‌بایست از فایل‌ها استفاده کنید</w:t>
      </w:r>
      <w:ins w:id="99" w:author="Bahador" w:date="2016-12-23T10:33:00Z">
        <w:r w:rsidR="003B60C6">
          <w:rPr>
            <w:rFonts w:hint="cs"/>
            <w:rtl/>
            <w:lang w:bidi="fa-IR"/>
          </w:rPr>
          <w:t xml:space="preserve"> و بهتر است در این فایل برای هر کاربر یک </w:t>
        </w:r>
        <w:r w:rsidR="003B60C6">
          <w:rPr>
            <w:lang w:bidi="fa-IR"/>
          </w:rPr>
          <w:t>struct</w:t>
        </w:r>
        <w:r w:rsidR="003B60C6">
          <w:rPr>
            <w:rFonts w:hint="cs"/>
            <w:rtl/>
            <w:lang w:bidi="fa-IR"/>
          </w:rPr>
          <w:t xml:space="preserve"> در نظر بگیرید</w:t>
        </w:r>
      </w:ins>
      <w:r>
        <w:rPr>
          <w:rFonts w:hint="cs"/>
          <w:rtl/>
          <w:lang w:bidi="fa-IR"/>
        </w:rPr>
        <w:t>.</w:t>
      </w:r>
    </w:p>
    <w:p w:rsidR="003B60C6" w:rsidRDefault="003B60C6" w:rsidP="003B60C6">
      <w:pPr>
        <w:pStyle w:val="Heading2"/>
        <w:bidi/>
        <w:jc w:val="both"/>
        <w:rPr>
          <w:ins w:id="100" w:author="Bahador" w:date="2016-12-23T10:33:00Z"/>
          <w:rtl/>
          <w:lang w:bidi="fa-IR"/>
        </w:rPr>
      </w:pPr>
      <w:ins w:id="101" w:author="Bahador" w:date="2016-12-23T10:34:00Z">
        <w:r>
          <w:rPr>
            <w:rFonts w:hint="cs"/>
            <w:rtl/>
            <w:lang w:bidi="fa-IR"/>
          </w:rPr>
          <w:t>اتمام</w:t>
        </w:r>
      </w:ins>
      <w:ins w:id="102" w:author="Bahador" w:date="2016-12-23T10:33:00Z">
        <w:r>
          <w:rPr>
            <w:rFonts w:hint="cs"/>
            <w:rtl/>
            <w:lang w:bidi="fa-IR"/>
          </w:rPr>
          <w:t xml:space="preserve"> بازی</w:t>
        </w:r>
      </w:ins>
    </w:p>
    <w:p w:rsidR="003B60C6" w:rsidRDefault="003B60C6" w:rsidP="003B60C6">
      <w:pPr>
        <w:bidi/>
        <w:jc w:val="both"/>
        <w:rPr>
          <w:ins w:id="103" w:author="Bahador" w:date="2016-12-23T10:34:00Z"/>
          <w:rFonts w:hint="cs"/>
          <w:rtl/>
          <w:lang w:bidi="fa-IR"/>
        </w:rPr>
      </w:pPr>
      <w:ins w:id="104" w:author="Bahador" w:date="2016-12-23T10:34:00Z">
        <w:r>
          <w:rPr>
            <w:rFonts w:hint="cs"/>
            <w:rtl/>
            <w:lang w:bidi="fa-IR"/>
          </w:rPr>
          <w:t>بازی به چندین طریق ممکن است به اتمام برسد</w:t>
        </w:r>
      </w:ins>
    </w:p>
    <w:p w:rsidR="003B60C6" w:rsidRDefault="003B60C6" w:rsidP="003B60C6">
      <w:pPr>
        <w:pStyle w:val="ListParagraph"/>
        <w:numPr>
          <w:ilvl w:val="0"/>
          <w:numId w:val="7"/>
        </w:numPr>
        <w:bidi/>
        <w:jc w:val="both"/>
        <w:rPr>
          <w:ins w:id="105" w:author="Bahador" w:date="2016-12-23T10:34:00Z"/>
          <w:rFonts w:hint="cs"/>
          <w:lang w:bidi="fa-IR"/>
        </w:rPr>
      </w:pPr>
      <w:ins w:id="106" w:author="Bahador" w:date="2016-12-23T10:34:00Z">
        <w:r>
          <w:rPr>
            <w:rFonts w:hint="cs"/>
            <w:rtl/>
            <w:lang w:bidi="fa-IR"/>
          </w:rPr>
          <w:t xml:space="preserve">کاربر حرف </w:t>
        </w:r>
        <w:r>
          <w:rPr>
            <w:lang w:bidi="fa-IR"/>
          </w:rPr>
          <w:t>Q</w:t>
        </w:r>
        <w:r>
          <w:rPr>
            <w:rFonts w:hint="cs"/>
            <w:rtl/>
            <w:lang w:bidi="fa-IR"/>
          </w:rPr>
          <w:t xml:space="preserve"> را وارد کند</w:t>
        </w:r>
      </w:ins>
    </w:p>
    <w:p w:rsidR="003B60C6" w:rsidRDefault="003B60C6" w:rsidP="003B60C6">
      <w:pPr>
        <w:pStyle w:val="ListParagraph"/>
        <w:numPr>
          <w:ilvl w:val="0"/>
          <w:numId w:val="7"/>
        </w:numPr>
        <w:bidi/>
        <w:jc w:val="both"/>
        <w:rPr>
          <w:ins w:id="107" w:author="Bahador" w:date="2016-12-23T10:34:00Z"/>
          <w:rFonts w:hint="cs"/>
          <w:lang w:bidi="fa-IR"/>
        </w:rPr>
      </w:pPr>
      <w:ins w:id="108" w:author="Bahador" w:date="2016-12-23T10:34:00Z">
        <w:r>
          <w:rPr>
            <w:rFonts w:hint="cs"/>
            <w:rtl/>
            <w:lang w:bidi="fa-IR"/>
          </w:rPr>
          <w:t>یک مرحله به اتمام برسد و کاربر نخواهد ادامه دهد</w:t>
        </w:r>
      </w:ins>
    </w:p>
    <w:p w:rsidR="003B60C6" w:rsidRDefault="003B60C6" w:rsidP="003B60C6">
      <w:pPr>
        <w:pStyle w:val="ListParagraph"/>
        <w:numPr>
          <w:ilvl w:val="0"/>
          <w:numId w:val="7"/>
        </w:numPr>
        <w:bidi/>
        <w:jc w:val="both"/>
        <w:rPr>
          <w:ins w:id="109" w:author="Bahador" w:date="2016-12-23T10:35:00Z"/>
          <w:rFonts w:hint="cs"/>
          <w:lang w:bidi="fa-IR"/>
        </w:rPr>
      </w:pPr>
      <w:ins w:id="110" w:author="Bahador" w:date="2016-12-23T10:35:00Z">
        <w:r>
          <w:rPr>
            <w:rFonts w:hint="cs"/>
            <w:rtl/>
            <w:lang w:bidi="fa-IR"/>
          </w:rPr>
          <w:t>کاربر همه مراحل را بازی کرده است و مرحله جدید وجود ندارد</w:t>
        </w:r>
      </w:ins>
    </w:p>
    <w:p w:rsidR="003B60C6" w:rsidRDefault="003B60C6" w:rsidP="003B60C6">
      <w:pPr>
        <w:pStyle w:val="ListParagraph"/>
        <w:numPr>
          <w:ilvl w:val="0"/>
          <w:numId w:val="7"/>
        </w:numPr>
        <w:bidi/>
        <w:jc w:val="both"/>
        <w:rPr>
          <w:ins w:id="111" w:author="Bahador" w:date="2016-12-23T10:37:00Z"/>
          <w:lang w:bidi="fa-IR"/>
        </w:rPr>
      </w:pPr>
      <w:ins w:id="112" w:author="Bahador" w:date="2016-12-23T10:35:00Z">
        <w:r>
          <w:rPr>
            <w:rFonts w:hint="cs"/>
            <w:rtl/>
            <w:lang w:bidi="fa-IR"/>
          </w:rPr>
          <w:t xml:space="preserve">پنجره </w:t>
        </w:r>
        <w:r>
          <w:rPr>
            <w:lang w:bidi="fa-IR"/>
          </w:rPr>
          <w:t>console</w:t>
        </w:r>
        <w:r>
          <w:rPr>
            <w:rFonts w:hint="cs"/>
            <w:rtl/>
            <w:lang w:bidi="fa-IR"/>
          </w:rPr>
          <w:t xml:space="preserve"> که بازی در آن اجرا میشود بسته شود، یا سیستم </w:t>
        </w:r>
      </w:ins>
      <w:ins w:id="113" w:author="Bahador" w:date="2016-12-23T10:36:00Z">
        <w:r>
          <w:rPr>
            <w:rFonts w:hint="cs"/>
            <w:rtl/>
            <w:lang w:bidi="fa-IR"/>
          </w:rPr>
          <w:t xml:space="preserve">عامل </w:t>
        </w:r>
        <w:r>
          <w:rPr>
            <w:lang w:bidi="fa-IR"/>
          </w:rPr>
          <w:t>crash</w:t>
        </w:r>
        <w:r>
          <w:rPr>
            <w:rFonts w:hint="cs"/>
            <w:rtl/>
            <w:lang w:bidi="fa-IR"/>
          </w:rPr>
          <w:t xml:space="preserve"> کند، یا کامپیوتر بسوزد یا .... (به صورت بازگشتی </w:t>
        </w:r>
      </w:ins>
      <w:ins w:id="114" w:author="Bahador" w:date="2016-12-23T10:37:00Z">
        <w:r w:rsidR="00000681">
          <w:rPr>
            <w:rFonts w:hint="cs"/>
            <w:rtl/>
            <w:lang w:bidi="fa-IR"/>
          </w:rPr>
          <w:t xml:space="preserve">کهکشان </w:t>
        </w:r>
        <w:proofErr w:type="spellStart"/>
        <w:r w:rsidR="00000681">
          <w:rPr>
            <w:rFonts w:hint="cs"/>
            <w:rtl/>
            <w:lang w:bidi="fa-IR"/>
          </w:rPr>
          <w:t>راه‌شیری</w:t>
        </w:r>
        <w:proofErr w:type="spellEnd"/>
        <w:r w:rsidR="00000681">
          <w:rPr>
            <w:rFonts w:hint="cs"/>
            <w:rtl/>
            <w:lang w:bidi="fa-IR"/>
          </w:rPr>
          <w:t xml:space="preserve"> منفجر شود یا ....) </w:t>
        </w:r>
      </w:ins>
    </w:p>
    <w:p w:rsidR="00000681" w:rsidRDefault="00000681" w:rsidP="003B0548">
      <w:pPr>
        <w:bidi/>
        <w:jc w:val="both"/>
        <w:rPr>
          <w:ins w:id="115" w:author="Bahador" w:date="2016-12-23T10:33:00Z"/>
          <w:rtl/>
          <w:lang w:bidi="fa-IR"/>
        </w:rPr>
      </w:pPr>
      <w:ins w:id="116" w:author="Bahador" w:date="2016-12-23T10:38:00Z">
        <w:r>
          <w:rPr>
            <w:rFonts w:hint="cs"/>
            <w:rtl/>
            <w:lang w:bidi="fa-IR"/>
          </w:rPr>
          <w:t>مدیریت کردن مرحله 4 جزء وظایف برنامه شما نیست!!!! (</w:t>
        </w:r>
      </w:ins>
      <w:ins w:id="117" w:author="Bahador" w:date="2016-12-23T10:55:00Z">
        <w:r w:rsidR="004D28FB">
          <w:rPr>
            <w:rFonts w:hint="cs"/>
            <w:rtl/>
            <w:lang w:bidi="fa-IR"/>
          </w:rPr>
          <w:t>10</w:t>
        </w:r>
      </w:ins>
      <w:ins w:id="118" w:author="Bahador" w:date="2016-12-23T10:38:00Z">
        <w:r>
          <w:rPr>
            <w:rFonts w:hint="cs"/>
            <w:rtl/>
            <w:lang w:bidi="fa-IR"/>
          </w:rPr>
          <w:t xml:space="preserve">00 نمره اضافی در صورت مدیریت </w:t>
        </w:r>
        <w:r>
          <w:rPr>
            <w:lang w:bidi="fa-IR"/>
          </w:rPr>
          <w:sym w:font="Wingdings" w:char="F04A"/>
        </w:r>
        <w:r>
          <w:rPr>
            <w:rFonts w:hint="cs"/>
            <w:rtl/>
            <w:lang w:bidi="fa-IR"/>
          </w:rPr>
          <w:t>) ولی در مراحل 1 و 2 و 3 قبل از اینکه برنامه تمام شود از کاربر پرسیده می‌شود که آیا وضعیت فعلی آن ذخیره شود یا نه؟</w:t>
        </w:r>
      </w:ins>
      <w:ins w:id="119" w:author="Bahador" w:date="2016-12-23T10:57:00Z">
        <w:r w:rsidR="003B6858">
          <w:rPr>
            <w:rFonts w:hint="cs"/>
            <w:rtl/>
            <w:lang w:bidi="fa-IR"/>
          </w:rPr>
          <w:t xml:space="preserve"> اگر جواب مثبت باشد</w:t>
        </w:r>
      </w:ins>
      <w:ins w:id="120" w:author="Bahador" w:date="2016-12-23T10:58:00Z">
        <w:r w:rsidR="003B6858">
          <w:rPr>
            <w:rFonts w:hint="cs"/>
            <w:rtl/>
            <w:lang w:bidi="fa-IR"/>
          </w:rPr>
          <w:t xml:space="preserve">، مرحله‌‌ای که برنامه </w:t>
        </w:r>
      </w:ins>
      <w:ins w:id="121" w:author="Bahador" w:date="2016-12-23T10:59:00Z">
        <w:r w:rsidR="003B6858">
          <w:rPr>
            <w:rFonts w:hint="cs"/>
            <w:rtl/>
            <w:lang w:bidi="fa-IR"/>
          </w:rPr>
          <w:t xml:space="preserve">در اجرای بعدی </w:t>
        </w:r>
        <w:r w:rsidR="003B6858">
          <w:rPr>
            <w:rFonts w:hint="cs"/>
            <w:rtl/>
            <w:lang w:bidi="fa-IR"/>
          </w:rPr>
          <w:lastRenderedPageBreak/>
          <w:t xml:space="preserve">از آن شروع خواهد شد (در حالت </w:t>
        </w:r>
      </w:ins>
      <w:ins w:id="122" w:author="Bahador" w:date="2016-12-23T11:01:00Z">
        <w:r w:rsidR="003B0548">
          <w:rPr>
            <w:rFonts w:hint="cs"/>
            <w:rtl/>
            <w:lang w:bidi="fa-IR"/>
          </w:rPr>
          <w:t xml:space="preserve">1 مرحله‌ای که الان در آن </w:t>
        </w:r>
      </w:ins>
      <w:ins w:id="123" w:author="Bahador" w:date="2016-12-23T11:02:00Z">
        <w:r w:rsidR="003B0548">
          <w:rPr>
            <w:rFonts w:hint="cs"/>
            <w:rtl/>
            <w:lang w:bidi="fa-IR"/>
          </w:rPr>
          <w:t xml:space="preserve">بازی می‌کرد، حالت 2 مرحله بعدی و در حالت </w:t>
        </w:r>
      </w:ins>
      <w:ins w:id="124" w:author="Bahador" w:date="2016-12-23T10:59:00Z">
        <w:r w:rsidR="003B6858">
          <w:rPr>
            <w:rFonts w:hint="cs"/>
            <w:rtl/>
            <w:lang w:bidi="fa-IR"/>
          </w:rPr>
          <w:t>3 مرحله بعدی وجود ندارد) و امتیاز کاربر تا آخرین مرحله‌ای که به صورت کامل بازی شده است ذخیره می‌شود.</w:t>
        </w:r>
      </w:ins>
    </w:p>
    <w:p w:rsidR="003B60C6" w:rsidDel="00000681" w:rsidRDefault="003B60C6" w:rsidP="003B60C6">
      <w:pPr>
        <w:bidi/>
        <w:jc w:val="both"/>
        <w:rPr>
          <w:del w:id="125" w:author="Bahador" w:date="2016-12-23T10:39:00Z"/>
          <w:rtl/>
          <w:lang w:bidi="fa-IR"/>
        </w:rPr>
      </w:pPr>
    </w:p>
    <w:p w:rsidR="007C1390" w:rsidRDefault="007C1390" w:rsidP="00F864BE">
      <w:pPr>
        <w:pStyle w:val="Heading2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روند کلی</w:t>
      </w:r>
    </w:p>
    <w:p w:rsidR="007C1390" w:rsidRDefault="007C1390" w:rsidP="00F864B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جمع بندی روند کلی بازی از ابتدا </w:t>
      </w:r>
      <w:r w:rsidR="00F74C71">
        <w:rPr>
          <w:rFonts w:hint="cs"/>
          <w:rtl/>
          <w:lang w:bidi="fa-IR"/>
        </w:rPr>
        <w:t xml:space="preserve">مرور می‌کنیم. </w:t>
      </w:r>
      <w:proofErr w:type="spellStart"/>
      <w:r w:rsidR="00F74C71">
        <w:rPr>
          <w:rFonts w:hint="cs"/>
          <w:rtl/>
          <w:lang w:bidi="fa-IR"/>
        </w:rPr>
        <w:t>ورودی‌های</w:t>
      </w:r>
      <w:proofErr w:type="spellEnd"/>
      <w:r w:rsidR="00F74C71">
        <w:rPr>
          <w:rFonts w:hint="cs"/>
          <w:rtl/>
          <w:lang w:bidi="fa-IR"/>
        </w:rPr>
        <w:t xml:space="preserve"> کاربر با </w:t>
      </w:r>
      <w:r w:rsidR="00F74C71" w:rsidRPr="00BC70C0">
        <w:rPr>
          <w:rFonts w:hint="cs"/>
          <w:b/>
          <w:bCs/>
          <w:color w:val="92D050"/>
          <w:rtl/>
          <w:lang w:bidi="fa-IR"/>
        </w:rPr>
        <w:t xml:space="preserve">رنگ </w:t>
      </w:r>
      <w:r w:rsidR="00A35038" w:rsidRPr="00BC70C0">
        <w:rPr>
          <w:rFonts w:hint="cs"/>
          <w:b/>
          <w:bCs/>
          <w:color w:val="92D050"/>
          <w:rtl/>
          <w:lang w:bidi="fa-IR"/>
        </w:rPr>
        <w:t>سبز</w:t>
      </w:r>
      <w:r w:rsidR="00F74C71" w:rsidRPr="00A35038">
        <w:rPr>
          <w:rFonts w:hint="cs"/>
          <w:color w:val="92D050"/>
          <w:rtl/>
          <w:lang w:bidi="fa-IR"/>
        </w:rPr>
        <w:t xml:space="preserve"> </w:t>
      </w:r>
      <w:r w:rsidR="00F74C71">
        <w:rPr>
          <w:rFonts w:hint="cs"/>
          <w:rtl/>
          <w:lang w:bidi="fa-IR"/>
        </w:rPr>
        <w:t>مشخص شده‌اند.</w:t>
      </w:r>
    </w:p>
    <w:p w:rsidR="00067076" w:rsidRPr="007C1390" w:rsidRDefault="00067076" w:rsidP="00F864B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۱. در ابتدا نام کاربر پرسیده می‌شود:</w:t>
      </w:r>
    </w:p>
    <w:p w:rsidR="00A43EE5" w:rsidRPr="007C1390" w:rsidRDefault="00A43EE5" w:rsidP="00F864BE">
      <w:pPr>
        <w:pStyle w:val="Code"/>
        <w:bidi w:val="0"/>
        <w:jc w:val="both"/>
      </w:pPr>
      <w:r>
        <w:t xml:space="preserve">Player name: </w:t>
      </w:r>
      <w:proofErr w:type="spellStart"/>
      <w:r w:rsidRPr="0028020C">
        <w:rPr>
          <w:b/>
          <w:bCs/>
          <w:color w:val="92D050"/>
        </w:rPr>
        <w:t>parham</w:t>
      </w:r>
      <w:proofErr w:type="spellEnd"/>
    </w:p>
    <w:p w:rsidR="00A43EE5" w:rsidRDefault="00067076" w:rsidP="00F864B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۲. منو اصلی بازی نمایش داده می‌شود:</w:t>
      </w:r>
    </w:p>
    <w:p w:rsidR="004C52D2" w:rsidRDefault="004C52D2" w:rsidP="00F864BE">
      <w:pPr>
        <w:pStyle w:val="Code"/>
        <w:bidi w:val="0"/>
        <w:jc w:val="both"/>
        <w:rPr>
          <w:ins w:id="126" w:author="Bahador" w:date="2016-12-23T10:49:00Z"/>
        </w:rPr>
      </w:pPr>
      <w:ins w:id="127" w:author="Bahador" w:date="2016-12-23T10:49:00Z">
        <w:r>
          <w:t xml:space="preserve">Hi </w:t>
        </w:r>
        <w:proofErr w:type="spellStart"/>
        <w:r>
          <w:t>parham</w:t>
        </w:r>
        <w:proofErr w:type="spellEnd"/>
        <w:r>
          <w:t xml:space="preserve"> </w:t>
        </w:r>
      </w:ins>
      <w:ins w:id="128" w:author="Bahador" w:date="2016-12-23T10:50:00Z">
        <w:r>
          <w:t>:-) R U ready to play?!</w:t>
        </w:r>
      </w:ins>
    </w:p>
    <w:p w:rsidR="00A43EE5" w:rsidRDefault="00A43EE5" w:rsidP="004C52D2">
      <w:pPr>
        <w:pStyle w:val="Code"/>
        <w:bidi w:val="0"/>
        <w:jc w:val="both"/>
      </w:pPr>
      <w:r>
        <w:t>[1] Play a new game</w:t>
      </w:r>
    </w:p>
    <w:p w:rsidR="00A43EE5" w:rsidRDefault="00A43EE5" w:rsidP="00F864BE">
      <w:pPr>
        <w:pStyle w:val="Code"/>
        <w:bidi w:val="0"/>
        <w:jc w:val="both"/>
      </w:pPr>
      <w:r>
        <w:t>[2] Resume an old game</w:t>
      </w:r>
    </w:p>
    <w:p w:rsidR="00E062B6" w:rsidRPr="0028020C" w:rsidRDefault="00F74C71" w:rsidP="00F864BE">
      <w:pPr>
        <w:pStyle w:val="Code"/>
        <w:bidi w:val="0"/>
        <w:jc w:val="both"/>
        <w:rPr>
          <w:b/>
          <w:bCs/>
          <w:color w:val="92D050"/>
        </w:rPr>
      </w:pPr>
      <w:r w:rsidRPr="0028020C">
        <w:rPr>
          <w:b/>
          <w:bCs/>
          <w:color w:val="92D050"/>
        </w:rPr>
        <w:t>1</w:t>
      </w:r>
    </w:p>
    <w:p w:rsidR="00067076" w:rsidRPr="00067076" w:rsidRDefault="003463E1" w:rsidP="00F864B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67076">
        <w:rPr>
          <w:rFonts w:hint="cs"/>
          <w:rtl/>
          <w:lang w:bidi="fa-IR"/>
        </w:rPr>
        <w:t>در صورتی شروع یک بازی جدید انتخاب شود</w:t>
      </w:r>
      <w:r w:rsidR="004B2509">
        <w:rPr>
          <w:rFonts w:hint="cs"/>
          <w:rtl/>
          <w:lang w:bidi="fa-IR"/>
        </w:rPr>
        <w:t>، کاربر می‌بایست مرحله شروع را انتخاب کند</w:t>
      </w:r>
      <w:r w:rsidR="00067076">
        <w:rPr>
          <w:rFonts w:hint="cs"/>
          <w:rtl/>
          <w:lang w:bidi="fa-IR"/>
        </w:rPr>
        <w:t>:</w:t>
      </w:r>
    </w:p>
    <w:p w:rsidR="004C52D2" w:rsidRDefault="004C52D2" w:rsidP="00F864BE">
      <w:pPr>
        <w:pStyle w:val="Code"/>
        <w:bidi w:val="0"/>
        <w:jc w:val="both"/>
        <w:rPr>
          <w:ins w:id="129" w:author="Bahador" w:date="2016-12-23T10:50:00Z"/>
        </w:rPr>
      </w:pPr>
      <w:ins w:id="130" w:author="Bahador" w:date="2016-12-23T10:50:00Z">
        <w:r>
          <w:t>Okay, let’s start</w:t>
        </w:r>
      </w:ins>
    </w:p>
    <w:p w:rsidR="00A43EE5" w:rsidRPr="00A43EE5" w:rsidRDefault="004D28FB" w:rsidP="004C52D2">
      <w:pPr>
        <w:pStyle w:val="Code"/>
        <w:bidi w:val="0"/>
        <w:jc w:val="both"/>
      </w:pPr>
      <w:ins w:id="131" w:author="Bahador" w:date="2016-12-23T10:50:00Z">
        <w:r>
          <w:t xml:space="preserve">Please Enter </w:t>
        </w:r>
      </w:ins>
      <w:ins w:id="132" w:author="Bahador" w:date="2016-12-23T10:53:00Z">
        <w:r>
          <w:t>t</w:t>
        </w:r>
      </w:ins>
      <w:ins w:id="133" w:author="Bahador" w:date="2016-12-23T10:50:00Z">
        <w:r w:rsidR="004C52D2">
          <w:t xml:space="preserve">he </w:t>
        </w:r>
      </w:ins>
      <w:r w:rsidR="003463E1">
        <w:t>Level</w:t>
      </w:r>
      <w:ins w:id="134" w:author="Bahador" w:date="2016-12-23T10:51:00Z">
        <w:r w:rsidR="004C52D2">
          <w:t xml:space="preserve"> (now, I have at most 13 levels)</w:t>
        </w:r>
      </w:ins>
      <w:r w:rsidR="003463E1">
        <w:t xml:space="preserve">: </w:t>
      </w:r>
      <w:r w:rsidR="003463E1" w:rsidRPr="0028020C">
        <w:rPr>
          <w:b/>
          <w:bCs/>
          <w:color w:val="92D050"/>
        </w:rPr>
        <w:t>2</w:t>
      </w:r>
    </w:p>
    <w:p w:rsidR="003463E1" w:rsidRDefault="003463E1" w:rsidP="00F864B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۴. با انتخاب مرحله بازی شروع می‌شود:</w:t>
      </w:r>
    </w:p>
    <w:p w:rsidR="004040EA" w:rsidRDefault="004040EA" w:rsidP="00F864BE">
      <w:pPr>
        <w:pStyle w:val="Code"/>
        <w:bidi w:val="0"/>
        <w:jc w:val="both"/>
      </w:pPr>
      <w:proofErr w:type="gramStart"/>
      <w:r>
        <w:t>hello</w:t>
      </w:r>
      <w:proofErr w:type="gramEnd"/>
    </w:p>
    <w:p w:rsidR="004040EA" w:rsidRPr="00E7559B" w:rsidRDefault="00EC3EC0" w:rsidP="00F864BE">
      <w:pPr>
        <w:pStyle w:val="Code"/>
        <w:bidi w:val="0"/>
        <w:jc w:val="both"/>
        <w:rPr>
          <w:b/>
          <w:bCs/>
          <w:color w:val="92D050"/>
        </w:rPr>
      </w:pPr>
      <w:proofErr w:type="gramStart"/>
      <w:r w:rsidRPr="00E7559B">
        <w:rPr>
          <w:b/>
          <w:bCs/>
          <w:color w:val="92D050"/>
        </w:rPr>
        <w:t>h</w:t>
      </w:r>
      <w:proofErr w:type="gramEnd"/>
    </w:p>
    <w:p w:rsidR="00EC3EC0" w:rsidRDefault="00EC3EC0" w:rsidP="00F864BE">
      <w:pPr>
        <w:pStyle w:val="Code"/>
        <w:bidi w:val="0"/>
        <w:jc w:val="both"/>
      </w:pPr>
      <w:r>
        <w:t>Hello</w:t>
      </w:r>
      <w:r w:rsidR="009C0A93">
        <w:t xml:space="preserve"> </w:t>
      </w:r>
      <w:del w:id="135" w:author="Bahador" w:date="2016-12-23T10:53:00Z">
        <w:r w:rsidR="009C0A93" w:rsidDel="004D28FB">
          <w:delText>1s</w:delText>
        </w:r>
      </w:del>
    </w:p>
    <w:p w:rsidR="00EC3EC0" w:rsidRPr="00E7559B" w:rsidRDefault="00EC3EC0" w:rsidP="00F864BE">
      <w:pPr>
        <w:pStyle w:val="Code"/>
        <w:bidi w:val="0"/>
        <w:jc w:val="both"/>
        <w:rPr>
          <w:b/>
          <w:bCs/>
          <w:color w:val="92D050"/>
        </w:rPr>
      </w:pPr>
      <w:proofErr w:type="gramStart"/>
      <w:r w:rsidRPr="00E7559B">
        <w:rPr>
          <w:b/>
          <w:bCs/>
          <w:color w:val="92D050"/>
        </w:rPr>
        <w:t>a</w:t>
      </w:r>
      <w:proofErr w:type="gramEnd"/>
    </w:p>
    <w:p w:rsidR="00EC3EC0" w:rsidRDefault="00EC3EC0" w:rsidP="00F864BE">
      <w:pPr>
        <w:pStyle w:val="Code"/>
        <w:bidi w:val="0"/>
        <w:jc w:val="both"/>
      </w:pPr>
      <w:r>
        <w:t>Hello</w:t>
      </w:r>
      <w:r w:rsidR="009C0A93">
        <w:t xml:space="preserve"> </w:t>
      </w:r>
    </w:p>
    <w:p w:rsidR="00EC3EC0" w:rsidRPr="00E7559B" w:rsidRDefault="00EC3EC0" w:rsidP="00F864BE">
      <w:pPr>
        <w:pStyle w:val="Code"/>
        <w:bidi w:val="0"/>
        <w:jc w:val="both"/>
        <w:rPr>
          <w:b/>
          <w:bCs/>
          <w:color w:val="92D050"/>
        </w:rPr>
      </w:pPr>
      <w:proofErr w:type="gramStart"/>
      <w:r w:rsidRPr="00E7559B">
        <w:rPr>
          <w:b/>
          <w:bCs/>
          <w:color w:val="92D050"/>
        </w:rPr>
        <w:t>b</w:t>
      </w:r>
      <w:proofErr w:type="gramEnd"/>
    </w:p>
    <w:p w:rsidR="00EC3EC0" w:rsidRDefault="00EC3EC0" w:rsidP="00F864BE">
      <w:pPr>
        <w:pStyle w:val="Code"/>
        <w:bidi w:val="0"/>
        <w:jc w:val="both"/>
      </w:pPr>
      <w:r>
        <w:t>Hello</w:t>
      </w:r>
    </w:p>
    <w:p w:rsidR="00EC3EC0" w:rsidRPr="00E7559B" w:rsidRDefault="00EC3EC0" w:rsidP="00F864BE">
      <w:pPr>
        <w:pStyle w:val="Code"/>
        <w:bidi w:val="0"/>
        <w:jc w:val="both"/>
        <w:rPr>
          <w:b/>
          <w:bCs/>
          <w:color w:val="92D050"/>
        </w:rPr>
      </w:pPr>
      <w:proofErr w:type="gramStart"/>
      <w:r w:rsidRPr="00E7559B">
        <w:rPr>
          <w:b/>
          <w:bCs/>
          <w:color w:val="92D050"/>
        </w:rPr>
        <w:t>e</w:t>
      </w:r>
      <w:proofErr w:type="gramEnd"/>
    </w:p>
    <w:p w:rsidR="004D28FB" w:rsidRDefault="00EC3EC0" w:rsidP="00F864BE">
      <w:pPr>
        <w:pStyle w:val="Code"/>
        <w:bidi w:val="0"/>
        <w:jc w:val="both"/>
        <w:rPr>
          <w:ins w:id="136" w:author="Bahador" w:date="2016-12-23T10:53:00Z"/>
        </w:rPr>
      </w:pPr>
      <w:proofErr w:type="spellStart"/>
      <w:r>
        <w:t>H</w:t>
      </w:r>
      <w:r w:rsidR="00716836">
        <w:t>E</w:t>
      </w:r>
      <w:r>
        <w:t>llo</w:t>
      </w:r>
      <w:proofErr w:type="spellEnd"/>
    </w:p>
    <w:p w:rsidR="004D28FB" w:rsidRPr="00E7559B" w:rsidRDefault="004D28FB" w:rsidP="004D28FB">
      <w:pPr>
        <w:pStyle w:val="Code"/>
        <w:bidi w:val="0"/>
        <w:jc w:val="both"/>
        <w:rPr>
          <w:ins w:id="137" w:author="Bahador" w:date="2016-12-23T10:54:00Z"/>
          <w:b/>
          <w:bCs/>
          <w:color w:val="92D050"/>
        </w:rPr>
      </w:pPr>
      <w:ins w:id="138" w:author="Bahador" w:date="2016-12-23T10:54:00Z">
        <w:r>
          <w:rPr>
            <w:b/>
            <w:bCs/>
            <w:color w:val="92D050"/>
          </w:rPr>
          <w:t>Q</w:t>
        </w:r>
      </w:ins>
    </w:p>
    <w:p w:rsidR="00616E78" w:rsidRDefault="003B6858" w:rsidP="003B6858">
      <w:pPr>
        <w:pStyle w:val="Code"/>
        <w:bidi w:val="0"/>
        <w:jc w:val="both"/>
        <w:rPr>
          <w:ins w:id="139" w:author="Bahador" w:date="2016-12-23T11:23:00Z"/>
          <w:rtl/>
        </w:rPr>
      </w:pPr>
      <w:ins w:id="140" w:author="Bahador" w:date="2016-12-23T10:56:00Z">
        <w:r>
          <w:t xml:space="preserve">:-( Exit?! </w:t>
        </w:r>
      </w:ins>
    </w:p>
    <w:p w:rsidR="003B6858" w:rsidRDefault="003B6858" w:rsidP="00616E78">
      <w:pPr>
        <w:pStyle w:val="Code"/>
        <w:bidi w:val="0"/>
        <w:jc w:val="both"/>
        <w:rPr>
          <w:ins w:id="141" w:author="Bahador" w:date="2016-12-23T10:56:00Z"/>
        </w:rPr>
      </w:pPr>
      <w:ins w:id="142" w:author="Bahador" w:date="2016-12-23T10:56:00Z">
        <w:r>
          <w:t>Save current state</w:t>
        </w:r>
        <w:proofErr w:type="gramStart"/>
        <w:r>
          <w:t>?[</w:t>
        </w:r>
      </w:ins>
      <w:proofErr w:type="gramEnd"/>
      <w:ins w:id="143" w:author="Bahador" w:date="2016-12-23T10:57:00Z">
        <w:r>
          <w:t>Y/N</w:t>
        </w:r>
      </w:ins>
      <w:ins w:id="144" w:author="Bahador" w:date="2016-12-23T10:56:00Z">
        <w:r>
          <w:t>]</w:t>
        </w:r>
      </w:ins>
    </w:p>
    <w:p w:rsidR="004040EA" w:rsidRDefault="004D28FB" w:rsidP="004D28FB">
      <w:pPr>
        <w:pStyle w:val="Code"/>
        <w:bidi w:val="0"/>
        <w:jc w:val="both"/>
      </w:pPr>
      <w:ins w:id="145" w:author="Bahador" w:date="2016-12-23T10:54:00Z">
        <w:r>
          <w:t xml:space="preserve"> </w:t>
        </w:r>
      </w:ins>
      <w:del w:id="146" w:author="Bahador" w:date="2016-12-23T10:53:00Z">
        <w:r w:rsidR="009C0A93" w:rsidDel="004D28FB">
          <w:delText xml:space="preserve"> 2s</w:delText>
        </w:r>
      </w:del>
    </w:p>
    <w:p w:rsidR="00000681" w:rsidRPr="00A43EE5" w:rsidRDefault="00000681" w:rsidP="00000681">
      <w:pPr>
        <w:pStyle w:val="Heading1"/>
        <w:bidi/>
        <w:jc w:val="both"/>
        <w:rPr>
          <w:ins w:id="147" w:author="Bahador" w:date="2016-12-23T10:40:00Z"/>
          <w:rtl/>
          <w:lang w:bidi="fa-IR"/>
        </w:rPr>
      </w:pPr>
      <w:ins w:id="148" w:author="Bahador" w:date="2016-12-23T10:40:00Z">
        <w:r>
          <w:rPr>
            <w:rFonts w:hint="cs"/>
            <w:rtl/>
            <w:lang w:bidi="fa-IR"/>
          </w:rPr>
          <w:lastRenderedPageBreak/>
          <w:t>نکات پیاده‌سازی</w:t>
        </w:r>
      </w:ins>
    </w:p>
    <w:p w:rsidR="004C52D2" w:rsidRDefault="004C52D2" w:rsidP="004C52D2">
      <w:pPr>
        <w:pStyle w:val="ListParagraph"/>
        <w:numPr>
          <w:ilvl w:val="0"/>
          <w:numId w:val="2"/>
        </w:numPr>
        <w:bidi/>
        <w:jc w:val="both"/>
        <w:rPr>
          <w:ins w:id="149" w:author="Bahador" w:date="2016-12-23T10:51:00Z"/>
          <w:lang w:bidi="fa-IR"/>
        </w:rPr>
      </w:pPr>
      <w:ins w:id="150" w:author="Bahador" w:date="2016-12-23T10:51:00Z">
        <w:r>
          <w:rPr>
            <w:rFonts w:hint="cs"/>
            <w:rtl/>
            <w:lang w:bidi="fa-IR"/>
          </w:rPr>
          <w:t>کاربر را خیلی حرف گوش کن در نظر نگیرید</w:t>
        </w:r>
      </w:ins>
      <w:ins w:id="151" w:author="Bahador" w:date="2016-12-23T10:52:00Z">
        <w:r>
          <w:rPr>
            <w:rFonts w:hint="cs"/>
            <w:rtl/>
            <w:lang w:bidi="fa-IR"/>
          </w:rPr>
          <w:t xml:space="preserve"> بنابراین هر ورودی دلخواهی را ممکن است وارد کند که برنامه شما باید آنرا مدیریت کند.</w:t>
        </w:r>
      </w:ins>
    </w:p>
    <w:p w:rsidR="00000681" w:rsidRDefault="00000681" w:rsidP="004C52D2">
      <w:pPr>
        <w:pStyle w:val="ListParagraph"/>
        <w:numPr>
          <w:ilvl w:val="0"/>
          <w:numId w:val="2"/>
        </w:numPr>
        <w:bidi/>
        <w:jc w:val="both"/>
        <w:rPr>
          <w:ins w:id="152" w:author="Bahador" w:date="2016-12-23T10:41:00Z"/>
          <w:lang w:bidi="fa-IR"/>
        </w:rPr>
      </w:pPr>
      <w:ins w:id="153" w:author="Bahador" w:date="2016-12-23T10:40:00Z">
        <w:r>
          <w:rPr>
            <w:rFonts w:hint="cs"/>
            <w:rtl/>
            <w:lang w:bidi="fa-IR"/>
          </w:rPr>
          <w:t xml:space="preserve">حتما! حتما! حتما! حتما! برای </w:t>
        </w:r>
      </w:ins>
      <w:ins w:id="154" w:author="Bahador" w:date="2016-12-23T10:41:00Z">
        <w:r>
          <w:rPr>
            <w:rFonts w:hint="cs"/>
            <w:rtl/>
            <w:lang w:bidi="fa-IR"/>
          </w:rPr>
          <w:t>هر کار مشخصی یک تابع بنویسید</w:t>
        </w:r>
      </w:ins>
      <w:ins w:id="155" w:author="Bahador" w:date="2016-12-23T10:40:00Z">
        <w:r>
          <w:rPr>
            <w:rFonts w:hint="cs"/>
            <w:rtl/>
            <w:lang w:bidi="fa-IR"/>
          </w:rPr>
          <w:t>.</w:t>
        </w:r>
      </w:ins>
    </w:p>
    <w:p w:rsidR="00000681" w:rsidRDefault="00000681" w:rsidP="00000681">
      <w:pPr>
        <w:pStyle w:val="ListParagraph"/>
        <w:numPr>
          <w:ilvl w:val="0"/>
          <w:numId w:val="2"/>
        </w:numPr>
        <w:bidi/>
        <w:jc w:val="both"/>
        <w:rPr>
          <w:ins w:id="156" w:author="Bahador" w:date="2016-12-23T10:43:00Z"/>
          <w:rFonts w:hint="cs"/>
          <w:lang w:bidi="fa-IR"/>
        </w:rPr>
      </w:pPr>
      <w:ins w:id="157" w:author="Bahador" w:date="2016-12-23T10:41:00Z">
        <w:r>
          <w:rPr>
            <w:rFonts w:hint="cs"/>
            <w:rtl/>
            <w:lang w:bidi="fa-IR"/>
          </w:rPr>
          <w:t xml:space="preserve">هرگز! هیچگاه! </w:t>
        </w:r>
        <w:r>
          <w:rPr>
            <w:lang w:bidi="fa-IR"/>
          </w:rPr>
          <w:t>Never</w:t>
        </w:r>
        <w:r>
          <w:rPr>
            <w:rFonts w:hint="cs"/>
            <w:rtl/>
            <w:lang w:bidi="fa-IR"/>
          </w:rPr>
          <w:t xml:space="preserve">، به </w:t>
        </w:r>
      </w:ins>
      <w:ins w:id="158" w:author="Bahador" w:date="2016-12-23T10:42:00Z">
        <w:r>
          <w:rPr>
            <w:rFonts w:hint="cs"/>
            <w:rtl/>
            <w:lang w:bidi="fa-IR"/>
          </w:rPr>
          <w:t xml:space="preserve">هیچ وجه من </w:t>
        </w:r>
        <w:proofErr w:type="spellStart"/>
        <w:r>
          <w:rPr>
            <w:rFonts w:hint="cs"/>
            <w:rtl/>
            <w:lang w:bidi="fa-IR"/>
          </w:rPr>
          <w:t>الوج</w:t>
        </w:r>
      </w:ins>
      <w:ins w:id="159" w:author="Bahador" w:date="2016-12-23T10:43:00Z">
        <w:r>
          <w:rPr>
            <w:rFonts w:hint="cs"/>
            <w:rtl/>
            <w:lang w:bidi="fa-IR"/>
          </w:rPr>
          <w:t>و</w:t>
        </w:r>
      </w:ins>
      <w:ins w:id="160" w:author="Bahador" w:date="2016-12-23T10:42:00Z">
        <w:r>
          <w:rPr>
            <w:rFonts w:hint="cs"/>
            <w:rtl/>
            <w:lang w:bidi="fa-IR"/>
          </w:rPr>
          <w:t>ه</w:t>
        </w:r>
        <w:proofErr w:type="spellEnd"/>
        <w:r>
          <w:rPr>
            <w:rFonts w:hint="cs"/>
            <w:rtl/>
            <w:lang w:bidi="fa-IR"/>
          </w:rPr>
          <w:t>!</w:t>
        </w:r>
      </w:ins>
      <w:ins w:id="161" w:author="Bahador" w:date="2016-12-23T10:43:00Z">
        <w:r>
          <w:rPr>
            <w:rFonts w:hint="cs"/>
            <w:rtl/>
            <w:lang w:bidi="fa-IR"/>
          </w:rPr>
          <w:t xml:space="preserve"> </w:t>
        </w:r>
        <w:proofErr w:type="spellStart"/>
        <w:r>
          <w:rPr>
            <w:rFonts w:hint="cs"/>
            <w:rtl/>
            <w:lang w:bidi="fa-IR"/>
          </w:rPr>
          <w:t>کامپایل</w:t>
        </w:r>
        <w:proofErr w:type="spellEnd"/>
        <w:r>
          <w:rPr>
            <w:rFonts w:hint="cs"/>
            <w:rtl/>
            <w:lang w:bidi="fa-IR"/>
          </w:rPr>
          <w:t xml:space="preserve"> و تست برنامه را برای آخر کار نگذارید. هر تابعی که </w:t>
        </w:r>
        <w:proofErr w:type="spellStart"/>
        <w:r>
          <w:rPr>
            <w:rFonts w:hint="cs"/>
            <w:rtl/>
            <w:lang w:bidi="fa-IR"/>
          </w:rPr>
          <w:t>می‌نویسید</w:t>
        </w:r>
        <w:proofErr w:type="spellEnd"/>
        <w:r>
          <w:rPr>
            <w:rFonts w:hint="cs"/>
            <w:rtl/>
            <w:lang w:bidi="fa-IR"/>
          </w:rPr>
          <w:t xml:space="preserve"> </w:t>
        </w:r>
        <w:proofErr w:type="spellStart"/>
        <w:r>
          <w:rPr>
            <w:rFonts w:hint="cs"/>
            <w:rtl/>
            <w:lang w:bidi="fa-IR"/>
          </w:rPr>
          <w:t>کامپایل</w:t>
        </w:r>
        <w:proofErr w:type="spellEnd"/>
        <w:r>
          <w:rPr>
            <w:rFonts w:hint="cs"/>
            <w:rtl/>
            <w:lang w:bidi="fa-IR"/>
          </w:rPr>
          <w:t xml:space="preserve"> کنید و سعی کنید آنرا تست کنید.</w:t>
        </w:r>
      </w:ins>
    </w:p>
    <w:p w:rsidR="00000681" w:rsidRDefault="00000681" w:rsidP="00000681">
      <w:pPr>
        <w:pStyle w:val="ListParagraph"/>
        <w:numPr>
          <w:ilvl w:val="0"/>
          <w:numId w:val="2"/>
        </w:numPr>
        <w:bidi/>
        <w:jc w:val="both"/>
        <w:rPr>
          <w:ins w:id="162" w:author="Bahador" w:date="2016-12-23T10:45:00Z"/>
          <w:lang w:bidi="fa-IR"/>
        </w:rPr>
      </w:pPr>
      <w:ins w:id="163" w:author="Bahador" w:date="2016-12-23T10:44:00Z">
        <w:r>
          <w:rPr>
            <w:rFonts w:hint="cs"/>
            <w:rtl/>
            <w:lang w:bidi="fa-IR"/>
          </w:rPr>
          <w:t>سعی کنید در زمانه فرجه یا زمان بین امتحانات بر روی نحوه پیاده‌سازی پروژه فکر کرده و تا حد ممکن آنرا انجام دهید.</w:t>
        </w:r>
      </w:ins>
    </w:p>
    <w:p w:rsidR="007354E2" w:rsidRDefault="007354E2" w:rsidP="007354E2">
      <w:pPr>
        <w:pStyle w:val="ListParagraph"/>
        <w:numPr>
          <w:ilvl w:val="0"/>
          <w:numId w:val="2"/>
        </w:numPr>
        <w:bidi/>
        <w:jc w:val="both"/>
        <w:rPr>
          <w:ins w:id="164" w:author="Bahador" w:date="2016-12-23T11:10:00Z"/>
          <w:lang w:bidi="fa-IR"/>
        </w:rPr>
      </w:pPr>
      <w:ins w:id="165" w:author="Bahador" w:date="2016-12-23T10:45:00Z">
        <w:r>
          <w:rPr>
            <w:rFonts w:hint="cs"/>
            <w:rtl/>
            <w:lang w:bidi="fa-IR"/>
          </w:rPr>
          <w:t>لزومی ندارد همه قابلیت‌های برنامه را از ابتدا بخواهید در نظر بگیرید. برنامه شما میتواند چند نسخه داشته باشد. بهت</w:t>
        </w:r>
      </w:ins>
      <w:ins w:id="166" w:author="Bahador" w:date="2016-12-23T10:46:00Z">
        <w:r>
          <w:rPr>
            <w:rFonts w:hint="cs"/>
            <w:rtl/>
            <w:lang w:bidi="fa-IR"/>
          </w:rPr>
          <w:t xml:space="preserve">ر است از یک نسخه خیلی ساده شروع کنید. مثلا حالتی که کاربری وجود ندارد و فقط یک </w:t>
        </w:r>
        <w:r w:rsidR="004C52D2">
          <w:rPr>
            <w:rFonts w:hint="cs"/>
            <w:rtl/>
            <w:lang w:bidi="fa-IR"/>
          </w:rPr>
          <w:t xml:space="preserve">مرحله وجود دارد. </w:t>
        </w:r>
      </w:ins>
      <w:ins w:id="167" w:author="Bahador" w:date="2016-12-23T10:47:00Z">
        <w:r w:rsidR="004C52D2">
          <w:rPr>
            <w:rFonts w:hint="cs"/>
            <w:rtl/>
            <w:lang w:bidi="fa-IR"/>
          </w:rPr>
          <w:t>توسعه برنامه در چند نسخه اولا به شما کمک می‌کند که گام به گام برنامه را بهبود دهید. ثانیا در انتهای هر نسخه برنامه‌ای دارید که کار می‌کند و اگر به هر دلیل</w:t>
        </w:r>
        <w:bookmarkStart w:id="168" w:name="_GoBack"/>
        <w:bookmarkEnd w:id="168"/>
        <w:r w:rsidR="004C52D2">
          <w:rPr>
            <w:rFonts w:hint="cs"/>
            <w:rtl/>
            <w:lang w:bidi="fa-IR"/>
          </w:rPr>
          <w:t xml:space="preserve"> موفق به تکمیل همه</w:t>
        </w:r>
      </w:ins>
      <w:ins w:id="169" w:author="Bahador" w:date="2016-12-23T10:48:00Z">
        <w:r w:rsidR="004C52D2">
          <w:rPr>
            <w:rFonts w:hint="cs"/>
            <w:rtl/>
            <w:lang w:bidi="fa-IR"/>
          </w:rPr>
          <w:t xml:space="preserve"> قابلیت‌ها نشدید حداقل می‌توانید این نسخه را تحویل دهید.</w:t>
        </w:r>
      </w:ins>
    </w:p>
    <w:p w:rsidR="003B0548" w:rsidRDefault="003B0548" w:rsidP="003B0548">
      <w:pPr>
        <w:pStyle w:val="ListParagraph"/>
        <w:numPr>
          <w:ilvl w:val="0"/>
          <w:numId w:val="2"/>
        </w:numPr>
        <w:bidi/>
        <w:jc w:val="both"/>
        <w:rPr>
          <w:ins w:id="170" w:author="Bahador" w:date="2016-12-23T10:40:00Z"/>
          <w:lang w:bidi="fa-IR"/>
        </w:rPr>
      </w:pPr>
      <w:ins w:id="171" w:author="Bahador" w:date="2016-12-23T11:11:00Z">
        <w:r>
          <w:rPr>
            <w:rFonts w:hint="cs"/>
            <w:rtl/>
            <w:lang w:bidi="fa-IR"/>
          </w:rPr>
          <w:t>بهتر است برای اینکه با یک فایل خیلی بزرگ سر و کله نزنید، کد برنامه را به چندین فایل بشکنید.</w:t>
        </w:r>
      </w:ins>
    </w:p>
    <w:p w:rsidR="00A43EE5" w:rsidRPr="00A43EE5" w:rsidRDefault="008217FE" w:rsidP="00000681">
      <w:pPr>
        <w:pStyle w:val="Heading1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موارد </w:t>
      </w:r>
      <w:r w:rsidR="00D43FF0">
        <w:rPr>
          <w:rFonts w:hint="cs"/>
          <w:rtl/>
          <w:lang w:bidi="fa-IR"/>
        </w:rPr>
        <w:t>امتیازی</w:t>
      </w:r>
    </w:p>
    <w:p w:rsidR="00F73EDC" w:rsidRDefault="00F73EDC" w:rsidP="00F864BE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جدول امتیازات ۱۰ کاربر برتر را </w:t>
      </w:r>
      <w:r w:rsidR="00D53DD7">
        <w:rPr>
          <w:rFonts w:hint="cs"/>
          <w:rtl/>
          <w:lang w:bidi="fa-IR"/>
        </w:rPr>
        <w:t>نمایش دهید.</w:t>
      </w:r>
    </w:p>
    <w:p w:rsidR="007C0026" w:rsidRDefault="007C0026" w:rsidP="00F864BE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سیستم‌های </w:t>
      </w:r>
      <w:proofErr w:type="spellStart"/>
      <w:r>
        <w:rPr>
          <w:rFonts w:hint="cs"/>
          <w:rtl/>
          <w:lang w:bidi="fa-IR"/>
        </w:rPr>
        <w:t>امتیازدهی</w:t>
      </w:r>
      <w:proofErr w:type="spellEnd"/>
      <w:r>
        <w:rPr>
          <w:rFonts w:hint="cs"/>
          <w:rtl/>
          <w:lang w:bidi="fa-IR"/>
        </w:rPr>
        <w:t xml:space="preserve"> مختلفی وجود داشته باشد و کاربر بتواند از بین آن‌ها انتخاب کند</w:t>
      </w:r>
      <w:ins w:id="172" w:author="Bahador" w:date="2016-12-23T10:49:00Z">
        <w:r w:rsidR="004C52D2">
          <w:rPr>
            <w:rFonts w:hint="cs"/>
            <w:rtl/>
            <w:lang w:bidi="fa-IR"/>
          </w:rPr>
          <w:t xml:space="preserve"> (طراحی و پیاده‌سازی آن به عهده شما است)</w:t>
        </w:r>
      </w:ins>
      <w:del w:id="173" w:author="Bahador" w:date="2016-12-23T10:49:00Z">
        <w:r w:rsidDel="004C52D2">
          <w:rPr>
            <w:rFonts w:hint="cs"/>
            <w:rtl/>
            <w:lang w:bidi="fa-IR"/>
          </w:rPr>
          <w:delText>.</w:delText>
        </w:r>
      </w:del>
    </w:p>
    <w:p w:rsidR="007C0026" w:rsidRDefault="007C0026" w:rsidP="00F864BE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افزایش زیبایی محیط بازی</w:t>
      </w:r>
      <w:ins w:id="174" w:author="Bahador" w:date="2016-12-23T10:12:00Z">
        <w:r w:rsidR="002B0A4C">
          <w:rPr>
            <w:rFonts w:hint="cs"/>
            <w:rtl/>
            <w:lang w:bidi="fa-IR"/>
          </w:rPr>
          <w:t xml:space="preserve"> (مثلا رنگی کردن حرفی که الان باید تایپ شود)</w:t>
        </w:r>
      </w:ins>
      <w:r w:rsidR="004972F6">
        <w:rPr>
          <w:rFonts w:hint="cs"/>
          <w:rtl/>
          <w:lang w:bidi="fa-IR"/>
        </w:rPr>
        <w:t xml:space="preserve">: برای استفاده بهتر از محیط کنسول و رسم شکل و تغییر رنگ در آن </w:t>
      </w:r>
      <w:proofErr w:type="spellStart"/>
      <w:r w:rsidR="004972F6">
        <w:rPr>
          <w:rFonts w:hint="cs"/>
          <w:rtl/>
          <w:lang w:bidi="fa-IR"/>
        </w:rPr>
        <w:t>کتابخانه‌های</w:t>
      </w:r>
      <w:proofErr w:type="spellEnd"/>
      <w:r w:rsidR="004972F6">
        <w:rPr>
          <w:rFonts w:hint="cs"/>
          <w:rtl/>
          <w:lang w:bidi="fa-IR"/>
        </w:rPr>
        <w:t xml:space="preserve"> مختلفی وجود دارد، مثلا در سیستم‌های </w:t>
      </w:r>
      <w:r w:rsidR="004972F6">
        <w:rPr>
          <w:lang w:bidi="fa-IR"/>
        </w:rPr>
        <w:t>UNIX</w:t>
      </w:r>
      <w:r w:rsidR="004972F6">
        <w:rPr>
          <w:rFonts w:hint="cs"/>
          <w:rtl/>
          <w:lang w:bidi="fa-IR"/>
        </w:rPr>
        <w:t xml:space="preserve"> محور می‌توانید از </w:t>
      </w:r>
      <w:proofErr w:type="spellStart"/>
      <w:r w:rsidR="004972F6">
        <w:rPr>
          <w:rFonts w:hint="cs"/>
          <w:rtl/>
          <w:lang w:bidi="fa-IR"/>
        </w:rPr>
        <w:t>کتابخانه‌ی</w:t>
      </w:r>
      <w:proofErr w:type="spellEnd"/>
      <w:r w:rsidR="004972F6">
        <w:rPr>
          <w:rFonts w:hint="cs"/>
          <w:rtl/>
          <w:lang w:bidi="fa-IR"/>
        </w:rPr>
        <w:t xml:space="preserve"> </w:t>
      </w:r>
      <w:hyperlink r:id="rId7" w:history="1">
        <w:proofErr w:type="spellStart"/>
        <w:r w:rsidR="004972F6" w:rsidRPr="004972F6">
          <w:rPr>
            <w:rStyle w:val="Hyperlink"/>
            <w:lang w:bidi="fa-IR"/>
          </w:rPr>
          <w:t>ncurses</w:t>
        </w:r>
        <w:proofErr w:type="spellEnd"/>
      </w:hyperlink>
      <w:r w:rsidR="004972F6">
        <w:rPr>
          <w:rFonts w:hint="cs"/>
          <w:rtl/>
          <w:lang w:bidi="fa-IR"/>
        </w:rPr>
        <w:t xml:space="preserve"> استفاده کنید و در سیستم‌های </w:t>
      </w:r>
      <w:proofErr w:type="spellStart"/>
      <w:r w:rsidR="004972F6">
        <w:rPr>
          <w:rFonts w:hint="cs"/>
          <w:rtl/>
          <w:lang w:bidi="fa-IR"/>
        </w:rPr>
        <w:t>ویندوزی</w:t>
      </w:r>
      <w:proofErr w:type="spellEnd"/>
      <w:r w:rsidR="004972F6">
        <w:rPr>
          <w:rFonts w:hint="cs"/>
          <w:rtl/>
          <w:lang w:bidi="fa-IR"/>
        </w:rPr>
        <w:t xml:space="preserve"> می‌توانید از </w:t>
      </w:r>
      <w:proofErr w:type="spellStart"/>
      <w:r w:rsidR="004972F6">
        <w:rPr>
          <w:rFonts w:hint="cs"/>
          <w:rtl/>
          <w:lang w:bidi="fa-IR"/>
        </w:rPr>
        <w:t>کتابخانه‌ی</w:t>
      </w:r>
      <w:proofErr w:type="spellEnd"/>
      <w:r w:rsidR="004972F6">
        <w:rPr>
          <w:rFonts w:hint="cs"/>
          <w:rtl/>
          <w:lang w:bidi="fa-IR"/>
        </w:rPr>
        <w:t xml:space="preserve"> </w:t>
      </w:r>
      <w:hyperlink r:id="rId8" w:history="1">
        <w:proofErr w:type="spellStart"/>
        <w:r w:rsidR="004972F6" w:rsidRPr="004972F6">
          <w:rPr>
            <w:rStyle w:val="Hyperlink"/>
            <w:lang w:bidi="fa-IR"/>
          </w:rPr>
          <w:t>windows.h</w:t>
        </w:r>
        <w:proofErr w:type="spellEnd"/>
      </w:hyperlink>
      <w:r w:rsidR="004972F6">
        <w:rPr>
          <w:rFonts w:hint="cs"/>
          <w:rtl/>
          <w:lang w:bidi="fa-IR"/>
        </w:rPr>
        <w:t xml:space="preserve"> استفاده نمایید.</w:t>
      </w:r>
    </w:p>
    <w:p w:rsidR="003C4FB1" w:rsidRDefault="003C4FB1" w:rsidP="00F864BE">
      <w:pPr>
        <w:pStyle w:val="ListParagraph"/>
        <w:numPr>
          <w:ilvl w:val="0"/>
          <w:numId w:val="2"/>
        </w:numPr>
        <w:bidi/>
        <w:jc w:val="both"/>
        <w:rPr>
          <w:ins w:id="175" w:author="Bahador" w:date="2016-12-23T11:02:00Z"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نسخه‌ی</w:t>
      </w:r>
      <w:proofErr w:type="spellEnd"/>
      <w:r>
        <w:rPr>
          <w:rFonts w:hint="cs"/>
          <w:rtl/>
          <w:lang w:bidi="fa-IR"/>
        </w:rPr>
        <w:t xml:space="preserve"> اصلی بازی کلمات هر چند ثانیه یکبار یک خط به پایین می‌آیند، سعی کنید این ویژگی را پیاده‌سازی کنید. به عنوان راهنمایی می‌توانید تابع </w:t>
      </w:r>
      <w:proofErr w:type="spellStart"/>
      <w:r>
        <w:rPr>
          <w:lang w:bidi="fa-IR"/>
        </w:rPr>
        <w:t>k</w:t>
      </w:r>
      <w:r w:rsidR="00696C90">
        <w:rPr>
          <w:lang w:bidi="fa-IR"/>
        </w:rPr>
        <w:t>b</w:t>
      </w:r>
      <w:r>
        <w:rPr>
          <w:lang w:bidi="fa-IR"/>
        </w:rPr>
        <w:t>hint</w:t>
      </w:r>
      <w:proofErr w:type="spellEnd"/>
      <w:r>
        <w:rPr>
          <w:rFonts w:hint="cs"/>
          <w:rtl/>
          <w:lang w:bidi="fa-IR"/>
        </w:rPr>
        <w:t xml:space="preserve"> را</w:t>
      </w:r>
      <w:r w:rsidR="00696C90">
        <w:rPr>
          <w:rFonts w:hint="cs"/>
          <w:rtl/>
          <w:lang w:bidi="fa-IR"/>
        </w:rPr>
        <w:t xml:space="preserve"> در </w:t>
      </w:r>
      <w:hyperlink r:id="rId9" w:history="1">
        <w:r w:rsidR="00696C90" w:rsidRPr="00696C90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ببینید. (توجه شود این تابع تنها در سیستم‌های </w:t>
      </w:r>
      <w:proofErr w:type="spellStart"/>
      <w:r>
        <w:rPr>
          <w:rFonts w:hint="cs"/>
          <w:rtl/>
          <w:lang w:bidi="fa-IR"/>
        </w:rPr>
        <w:t>ویندوزی</w:t>
      </w:r>
      <w:proofErr w:type="spellEnd"/>
      <w:r>
        <w:rPr>
          <w:rFonts w:hint="cs"/>
          <w:rtl/>
          <w:lang w:bidi="fa-IR"/>
        </w:rPr>
        <w:t xml:space="preserve"> وجود دارد).</w:t>
      </w:r>
    </w:p>
    <w:p w:rsidR="003B0548" w:rsidRPr="00A43EE5" w:rsidRDefault="003B0548" w:rsidP="003B0548">
      <w:pPr>
        <w:pStyle w:val="Heading1"/>
        <w:bidi/>
        <w:jc w:val="both"/>
        <w:rPr>
          <w:ins w:id="176" w:author="Bahador" w:date="2016-12-23T11:10:00Z"/>
          <w:rtl/>
          <w:lang w:bidi="fa-IR"/>
        </w:rPr>
      </w:pPr>
      <w:ins w:id="177" w:author="Bahador" w:date="2016-12-23T11:10:00Z">
        <w:r>
          <w:rPr>
            <w:rFonts w:hint="cs"/>
            <w:rtl/>
            <w:lang w:bidi="fa-IR"/>
          </w:rPr>
          <w:t>تحویل پروژه</w:t>
        </w:r>
      </w:ins>
    </w:p>
    <w:p w:rsidR="003B0548" w:rsidRDefault="003B0548" w:rsidP="003B0548">
      <w:pPr>
        <w:pStyle w:val="ListParagraph"/>
        <w:numPr>
          <w:ilvl w:val="0"/>
          <w:numId w:val="2"/>
        </w:numPr>
        <w:bidi/>
        <w:jc w:val="both"/>
        <w:rPr>
          <w:ins w:id="178" w:author="Bahador" w:date="2016-12-23T11:10:00Z"/>
          <w:lang w:bidi="fa-IR"/>
        </w:rPr>
      </w:pPr>
      <w:ins w:id="179" w:author="Bahador" w:date="2016-12-23T11:10:00Z">
        <w:r>
          <w:rPr>
            <w:rFonts w:hint="cs"/>
            <w:rtl/>
            <w:lang w:bidi="fa-IR"/>
          </w:rPr>
          <w:t>پروژه به صورت تک نفره باید انجام شود و کار گروهی پذیرفته نیست.</w:t>
        </w:r>
      </w:ins>
    </w:p>
    <w:p w:rsidR="003B0548" w:rsidRDefault="003B0548" w:rsidP="003B0548">
      <w:pPr>
        <w:pStyle w:val="ListParagraph"/>
        <w:numPr>
          <w:ilvl w:val="0"/>
          <w:numId w:val="2"/>
        </w:numPr>
        <w:bidi/>
        <w:jc w:val="both"/>
        <w:rPr>
          <w:ins w:id="180" w:author="Bahador" w:date="2016-12-23T11:11:00Z"/>
          <w:rFonts w:hint="cs"/>
          <w:lang w:bidi="fa-IR"/>
        </w:rPr>
      </w:pPr>
      <w:ins w:id="181" w:author="Bahador" w:date="2016-12-23T11:11:00Z">
        <w:r>
          <w:rPr>
            <w:rFonts w:hint="cs"/>
            <w:rtl/>
            <w:lang w:bidi="fa-IR"/>
          </w:rPr>
          <w:t xml:space="preserve">پروژه را تا ساعت 23 روز جمعه 1 بهمن باید در </w:t>
        </w:r>
        <w:proofErr w:type="spellStart"/>
        <w:r>
          <w:rPr>
            <w:lang w:bidi="fa-IR"/>
          </w:rPr>
          <w:t>Quera</w:t>
        </w:r>
        <w:proofErr w:type="spellEnd"/>
        <w:r>
          <w:rPr>
            <w:rFonts w:hint="cs"/>
            <w:rtl/>
            <w:lang w:bidi="fa-IR"/>
          </w:rPr>
          <w:t xml:space="preserve"> </w:t>
        </w:r>
        <w:proofErr w:type="spellStart"/>
        <w:r>
          <w:rPr>
            <w:rFonts w:hint="cs"/>
            <w:rtl/>
            <w:lang w:bidi="fa-IR"/>
          </w:rPr>
          <w:t>آپلود</w:t>
        </w:r>
        <w:proofErr w:type="spellEnd"/>
        <w:r>
          <w:rPr>
            <w:rFonts w:hint="cs"/>
            <w:rtl/>
            <w:lang w:bidi="fa-IR"/>
          </w:rPr>
          <w:t xml:space="preserve"> کنید.</w:t>
        </w:r>
      </w:ins>
    </w:p>
    <w:p w:rsidR="003B0548" w:rsidRDefault="003B0548" w:rsidP="003B0548">
      <w:pPr>
        <w:pStyle w:val="ListParagraph"/>
        <w:numPr>
          <w:ilvl w:val="0"/>
          <w:numId w:val="2"/>
        </w:numPr>
        <w:bidi/>
        <w:jc w:val="both"/>
        <w:rPr>
          <w:ins w:id="182" w:author="Bahador" w:date="2016-12-23T11:10:00Z"/>
          <w:lang w:bidi="fa-IR"/>
        </w:rPr>
      </w:pPr>
      <w:ins w:id="183" w:author="Bahador" w:date="2016-12-23T11:12:00Z">
        <w:r>
          <w:rPr>
            <w:rFonts w:hint="cs"/>
            <w:rtl/>
            <w:lang w:bidi="fa-IR"/>
          </w:rPr>
          <w:t>تحویل حضوری پروژه روز شنبه 2 بهمن خواهد بود.</w:t>
        </w:r>
      </w:ins>
    </w:p>
    <w:p w:rsidR="003B0548" w:rsidRPr="00F73EDC" w:rsidRDefault="003B0548" w:rsidP="003B0548">
      <w:pPr>
        <w:pStyle w:val="ListParagraph"/>
        <w:bidi/>
        <w:ind w:left="778"/>
        <w:jc w:val="both"/>
        <w:rPr>
          <w:lang w:bidi="fa-IR"/>
        </w:rPr>
      </w:pPr>
    </w:p>
    <w:sectPr w:rsidR="003B0548" w:rsidRPr="00F73E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8CB" w:rsidRDefault="008F38CB" w:rsidP="008F7549">
      <w:pPr>
        <w:spacing w:after="0" w:line="240" w:lineRule="auto"/>
      </w:pPr>
      <w:r>
        <w:separator/>
      </w:r>
    </w:p>
  </w:endnote>
  <w:endnote w:type="continuationSeparator" w:id="0">
    <w:p w:rsidR="008F38CB" w:rsidRDefault="008F38CB" w:rsidP="008F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1541897"/>
      <w:docPartObj>
        <w:docPartGallery w:val="Page Numbers (Bottom of Page)"/>
        <w:docPartUnique/>
      </w:docPartObj>
    </w:sdtPr>
    <w:sdtEndPr/>
    <w:sdtContent>
      <w:p w:rsidR="008F7549" w:rsidRDefault="008F754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F7549" w:rsidRDefault="008F75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16E7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F7549" w:rsidRDefault="008F75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16E78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="http://schemas.microsoft.com/office/drawing/2014/chartex">
              <w:pict>
                <v:shapetype w14:anchorId="626D4B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8CB" w:rsidRDefault="008F38CB" w:rsidP="008F7549">
      <w:pPr>
        <w:spacing w:after="0" w:line="240" w:lineRule="auto"/>
      </w:pPr>
      <w:r>
        <w:separator/>
      </w:r>
    </w:p>
  </w:footnote>
  <w:footnote w:type="continuationSeparator" w:id="0">
    <w:p w:rsidR="008F38CB" w:rsidRDefault="008F38CB" w:rsidP="008F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0F94"/>
    <w:multiLevelType w:val="hybridMultilevel"/>
    <w:tmpl w:val="523ADB42"/>
    <w:lvl w:ilvl="0" w:tplc="6E94A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498A"/>
    <w:multiLevelType w:val="hybridMultilevel"/>
    <w:tmpl w:val="8BBE89D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3563581B"/>
    <w:multiLevelType w:val="hybridMultilevel"/>
    <w:tmpl w:val="E5CC63F0"/>
    <w:lvl w:ilvl="0" w:tplc="6E94A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7909"/>
    <w:multiLevelType w:val="hybridMultilevel"/>
    <w:tmpl w:val="676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20FB"/>
    <w:multiLevelType w:val="hybridMultilevel"/>
    <w:tmpl w:val="1A08E48C"/>
    <w:lvl w:ilvl="0" w:tplc="6E94A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E3CC3"/>
    <w:multiLevelType w:val="hybridMultilevel"/>
    <w:tmpl w:val="F0D854F6"/>
    <w:lvl w:ilvl="0" w:tplc="90523BC2">
      <w:numFmt w:val="bullet"/>
      <w:lvlText w:val=""/>
      <w:lvlJc w:val="left"/>
      <w:pPr>
        <w:ind w:left="4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F6346B"/>
    <w:multiLevelType w:val="hybridMultilevel"/>
    <w:tmpl w:val="732616E6"/>
    <w:lvl w:ilvl="0" w:tplc="6E94A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hador">
    <w15:presenceInfo w15:providerId="None" w15:userId="Bah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trackRevision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87"/>
    <w:rsid w:val="00000681"/>
    <w:rsid w:val="00024809"/>
    <w:rsid w:val="00067076"/>
    <w:rsid w:val="000815C8"/>
    <w:rsid w:val="00087EC3"/>
    <w:rsid w:val="000E7C69"/>
    <w:rsid w:val="00183C1B"/>
    <w:rsid w:val="00194CF8"/>
    <w:rsid w:val="0028020C"/>
    <w:rsid w:val="002B0A4C"/>
    <w:rsid w:val="003463E1"/>
    <w:rsid w:val="003B0548"/>
    <w:rsid w:val="003B60C6"/>
    <w:rsid w:val="003B6858"/>
    <w:rsid w:val="003C4FB1"/>
    <w:rsid w:val="003F6CB4"/>
    <w:rsid w:val="004040EA"/>
    <w:rsid w:val="00412687"/>
    <w:rsid w:val="00465F23"/>
    <w:rsid w:val="004972F6"/>
    <w:rsid w:val="004B14C2"/>
    <w:rsid w:val="004B2509"/>
    <w:rsid w:val="004C52D2"/>
    <w:rsid w:val="004D28FB"/>
    <w:rsid w:val="005F1D9B"/>
    <w:rsid w:val="006004C6"/>
    <w:rsid w:val="00616E78"/>
    <w:rsid w:val="00624752"/>
    <w:rsid w:val="00696C90"/>
    <w:rsid w:val="00716836"/>
    <w:rsid w:val="0072482F"/>
    <w:rsid w:val="007354E2"/>
    <w:rsid w:val="007A5774"/>
    <w:rsid w:val="007C0026"/>
    <w:rsid w:val="007C1390"/>
    <w:rsid w:val="008217FE"/>
    <w:rsid w:val="00862F12"/>
    <w:rsid w:val="008D2448"/>
    <w:rsid w:val="008F38CB"/>
    <w:rsid w:val="008F7549"/>
    <w:rsid w:val="009035D5"/>
    <w:rsid w:val="0096405A"/>
    <w:rsid w:val="009B68C0"/>
    <w:rsid w:val="009C0A93"/>
    <w:rsid w:val="009F0007"/>
    <w:rsid w:val="009F7A3A"/>
    <w:rsid w:val="00A35038"/>
    <w:rsid w:val="00A43EE5"/>
    <w:rsid w:val="00A46ED2"/>
    <w:rsid w:val="00A8443B"/>
    <w:rsid w:val="00AD3E91"/>
    <w:rsid w:val="00B54947"/>
    <w:rsid w:val="00B657FF"/>
    <w:rsid w:val="00BA4BF5"/>
    <w:rsid w:val="00BC70C0"/>
    <w:rsid w:val="00BE3827"/>
    <w:rsid w:val="00BE7C81"/>
    <w:rsid w:val="00C1148D"/>
    <w:rsid w:val="00C30A24"/>
    <w:rsid w:val="00D43AC2"/>
    <w:rsid w:val="00D43FF0"/>
    <w:rsid w:val="00D53DD7"/>
    <w:rsid w:val="00D92E13"/>
    <w:rsid w:val="00DB22C3"/>
    <w:rsid w:val="00E062B6"/>
    <w:rsid w:val="00E1154F"/>
    <w:rsid w:val="00E46CDF"/>
    <w:rsid w:val="00E56ADB"/>
    <w:rsid w:val="00E63615"/>
    <w:rsid w:val="00E7559B"/>
    <w:rsid w:val="00E75CFE"/>
    <w:rsid w:val="00EC3EC0"/>
    <w:rsid w:val="00F078A6"/>
    <w:rsid w:val="00F31480"/>
    <w:rsid w:val="00F33895"/>
    <w:rsid w:val="00F73EDC"/>
    <w:rsid w:val="00F74C71"/>
    <w:rsid w:val="00F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5F441-BBFE-41C5-A3CE-6735F898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3B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549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82F"/>
    <w:pPr>
      <w:keepNext/>
      <w:keepLines/>
      <w:spacing w:before="40" w:after="0"/>
      <w:outlineLvl w:val="1"/>
    </w:pPr>
    <w:rPr>
      <w:rFonts w:asciiTheme="majorHAnsi" w:eastAsiaTheme="majorEastAsia" w:hAnsiTheme="majorHAnsi" w:cs="B Roy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549"/>
    <w:rPr>
      <w:rFonts w:asciiTheme="majorHAnsi" w:eastAsiaTheme="majorEastAsia" w:hAnsiTheme="majorHAnsi" w:cs="B Roya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82F"/>
    <w:rPr>
      <w:rFonts w:asciiTheme="majorHAnsi" w:eastAsiaTheme="majorEastAsia" w:hAnsiTheme="majorHAnsi" w:cs="B Roya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F6CB4"/>
    <w:rPr>
      <w:color w:val="808080"/>
    </w:rPr>
  </w:style>
  <w:style w:type="table" w:styleId="TableGrid">
    <w:name w:val="Table Grid"/>
    <w:basedOn w:val="TableNormal"/>
    <w:uiPriority w:val="39"/>
    <w:rsid w:val="007A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72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49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F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49"/>
    <w:rPr>
      <w:rFonts w:ascii="Times New Roman" w:hAnsi="Times New Roman" w:cs="B Nazanin"/>
    </w:rPr>
  </w:style>
  <w:style w:type="paragraph" w:customStyle="1" w:styleId="Code">
    <w:name w:val="Code"/>
    <w:basedOn w:val="Normal"/>
    <w:link w:val="CodeChar"/>
    <w:qFormat/>
    <w:rsid w:val="007C13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bidi/>
      <w:jc w:val="right"/>
    </w:pPr>
    <w:rPr>
      <w:rFonts w:ascii="Courier New" w:hAnsi="Courier New"/>
      <w:color w:val="000000" w:themeColor="text1"/>
      <w:lang w:bidi="fa-IR"/>
    </w:rPr>
  </w:style>
  <w:style w:type="character" w:customStyle="1" w:styleId="CodeChar">
    <w:name w:val="Code Char"/>
    <w:basedOn w:val="DefaultParagraphFont"/>
    <w:link w:val="Code"/>
    <w:rsid w:val="007C1390"/>
    <w:rPr>
      <w:rFonts w:ascii="Courier New" w:hAnsi="Courier New" w:cs="B Nazanin"/>
      <w:color w:val="000000" w:themeColor="text1"/>
      <w:shd w:val="pct12" w:color="auto" w:fill="auto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ms686971(v=vs.85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ldp.org/HOWTO/NCURSES-Programming-HOWTO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io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Shakeri</dc:creator>
  <cp:keywords/>
  <dc:description/>
  <cp:lastModifiedBy>Bahador</cp:lastModifiedBy>
  <cp:revision>70</cp:revision>
  <dcterms:created xsi:type="dcterms:W3CDTF">2016-12-22T19:19:00Z</dcterms:created>
  <dcterms:modified xsi:type="dcterms:W3CDTF">2016-12-23T07:54:00Z</dcterms:modified>
</cp:coreProperties>
</file>